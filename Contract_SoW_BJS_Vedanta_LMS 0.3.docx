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3DEA" w14:textId="447543A7" w:rsidR="00F8518F" w:rsidRDefault="00F8518F" w:rsidP="00F8518F">
      <w:pPr>
        <w:tabs>
          <w:tab w:val="left" w:pos="1140"/>
        </w:tabs>
        <w:rPr>
          <w:rFonts w:cs="Arial"/>
        </w:rPr>
      </w:pPr>
    </w:p>
    <w:p w14:paraId="61B12EF7" w14:textId="77777777" w:rsidR="009D0444" w:rsidRPr="00B82830" w:rsidRDefault="009D0444" w:rsidP="00F8518F">
      <w:pPr>
        <w:tabs>
          <w:tab w:val="left" w:pos="1140"/>
        </w:tabs>
        <w:rPr>
          <w:rFonts w:cs="Arial"/>
        </w:rPr>
      </w:pPr>
    </w:p>
    <w:p w14:paraId="62EFF92C" w14:textId="77777777" w:rsidR="00542D7D" w:rsidRPr="00B82830" w:rsidRDefault="00542D7D" w:rsidP="00F8518F">
      <w:pPr>
        <w:tabs>
          <w:tab w:val="left" w:pos="1140"/>
        </w:tabs>
        <w:rPr>
          <w:rFonts w:cs="Arial"/>
        </w:rPr>
      </w:pPr>
    </w:p>
    <w:p w14:paraId="2B36EB8C" w14:textId="77777777" w:rsidR="00542D7D" w:rsidRPr="00B82830" w:rsidRDefault="00542D7D" w:rsidP="00F8518F">
      <w:pPr>
        <w:tabs>
          <w:tab w:val="left" w:pos="1140"/>
        </w:tabs>
        <w:rPr>
          <w:rFonts w:cs="Arial"/>
        </w:rPr>
      </w:pPr>
    </w:p>
    <w:p w14:paraId="74F7162C" w14:textId="77777777" w:rsidR="0099049B" w:rsidRPr="00B82830" w:rsidRDefault="0099049B">
      <w:pPr>
        <w:rPr>
          <w:rFonts w:cs="Arial"/>
        </w:rPr>
      </w:pPr>
      <w:bookmarkStart w:id="0" w:name="_Toc226993297"/>
    </w:p>
    <w:p w14:paraId="461A9EA7" w14:textId="77777777" w:rsidR="0099049B" w:rsidRPr="00B82830" w:rsidRDefault="00E2691B" w:rsidP="0099049B">
      <w:pPr>
        <w:rPr>
          <w:rFonts w:cs="Arial"/>
        </w:rPr>
      </w:pPr>
      <w:r w:rsidRPr="00B82830">
        <w:rPr>
          <w:rFonts w:cs="Arial"/>
          <w:noProof/>
          <w:lang w:bidi="sa-IN"/>
        </w:rPr>
        <mc:AlternateContent>
          <mc:Choice Requires="wps">
            <w:drawing>
              <wp:anchor distT="0" distB="0" distL="114300" distR="114300" simplePos="0" relativeHeight="251738112" behindDoc="0" locked="0" layoutInCell="1" allowOverlap="1" wp14:anchorId="798EBAF2" wp14:editId="73A6D4D7">
                <wp:simplePos x="0" y="0"/>
                <wp:positionH relativeFrom="column">
                  <wp:posOffset>323850</wp:posOffset>
                </wp:positionH>
                <wp:positionV relativeFrom="paragraph">
                  <wp:posOffset>175259</wp:posOffset>
                </wp:positionV>
                <wp:extent cx="5838825" cy="3884295"/>
                <wp:effectExtent l="0" t="0" r="0" b="190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884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03E34" w14:textId="77777777" w:rsidR="0057241D" w:rsidRDefault="0057241D" w:rsidP="00C7652B">
                            <w:pPr>
                              <w:ind w:left="180"/>
                              <w:jc w:val="center"/>
                              <w:rPr>
                                <w:rFonts w:cstheme="minorHAnsi"/>
                                <w:sz w:val="48"/>
                                <w:szCs w:val="48"/>
                              </w:rPr>
                            </w:pPr>
                            <w:r w:rsidRPr="00635482">
                              <w:rPr>
                                <w:rFonts w:cstheme="minorHAnsi"/>
                                <w:sz w:val="48"/>
                                <w:szCs w:val="48"/>
                              </w:rPr>
                              <w:t xml:space="preserve">Statement of Work (SOW) </w:t>
                            </w:r>
                          </w:p>
                          <w:p w14:paraId="5DEF384A" w14:textId="77777777" w:rsidR="0057241D" w:rsidRPr="00635482" w:rsidRDefault="0057241D" w:rsidP="00635482">
                            <w:pPr>
                              <w:ind w:left="187"/>
                              <w:jc w:val="center"/>
                              <w:rPr>
                                <w:rFonts w:cstheme="minorHAnsi"/>
                                <w:sz w:val="48"/>
                                <w:szCs w:val="48"/>
                              </w:rPr>
                            </w:pPr>
                            <w:r w:rsidRPr="00635482">
                              <w:rPr>
                                <w:rFonts w:cstheme="minorHAnsi"/>
                                <w:sz w:val="48"/>
                                <w:szCs w:val="48"/>
                              </w:rPr>
                              <w:t>for</w:t>
                            </w:r>
                          </w:p>
                          <w:p w14:paraId="3D4F6233" w14:textId="77777777" w:rsidR="0057241D" w:rsidRDefault="0057241D" w:rsidP="00C7652B">
                            <w:pPr>
                              <w:spacing w:before="120"/>
                              <w:jc w:val="center"/>
                              <w:rPr>
                                <w:rFonts w:cstheme="minorHAnsi"/>
                                <w:b/>
                                <w:color w:val="000000"/>
                                <w:sz w:val="48"/>
                                <w:szCs w:val="48"/>
                              </w:rPr>
                            </w:pPr>
                            <w:r>
                              <w:rPr>
                                <w:rFonts w:cstheme="minorHAnsi"/>
                                <w:b/>
                                <w:color w:val="000000"/>
                                <w:sz w:val="48"/>
                                <w:szCs w:val="48"/>
                              </w:rPr>
                              <w:t>Learning Management Solution (LIR)</w:t>
                            </w:r>
                          </w:p>
                          <w:p w14:paraId="297706E9" w14:textId="77777777" w:rsidR="0057241D" w:rsidRDefault="0057241D" w:rsidP="00635482">
                            <w:pPr>
                              <w:spacing w:before="120"/>
                              <w:jc w:val="center"/>
                              <w:rPr>
                                <w:rFonts w:cstheme="minorHAnsi"/>
                                <w:b/>
                                <w:color w:val="000000"/>
                                <w:sz w:val="48"/>
                                <w:szCs w:val="48"/>
                              </w:rPr>
                            </w:pPr>
                            <w:r>
                              <w:rPr>
                                <w:rFonts w:cstheme="minorHAnsi"/>
                                <w:b/>
                                <w:color w:val="000000"/>
                                <w:sz w:val="48"/>
                                <w:szCs w:val="48"/>
                              </w:rPr>
                              <w:t xml:space="preserve">&amp; </w:t>
                            </w:r>
                          </w:p>
                          <w:p w14:paraId="5650DDF4" w14:textId="77777777" w:rsidR="0057241D" w:rsidRPr="00D52D9C" w:rsidRDefault="0057241D" w:rsidP="00C7652B">
                            <w:pPr>
                              <w:spacing w:before="120"/>
                              <w:jc w:val="center"/>
                              <w:rPr>
                                <w:rFonts w:cstheme="minorHAnsi"/>
                                <w:b/>
                                <w:sz w:val="40"/>
                                <w:szCs w:val="40"/>
                              </w:rPr>
                            </w:pPr>
                            <w:r>
                              <w:rPr>
                                <w:rFonts w:cstheme="minorHAnsi"/>
                                <w:b/>
                                <w:color w:val="000000"/>
                                <w:sz w:val="48"/>
                                <w:szCs w:val="48"/>
                              </w:rPr>
                              <w:t>SoP Learning App. with Gamification (DIR)</w:t>
                            </w:r>
                          </w:p>
                          <w:p w14:paraId="775FB427" w14:textId="77777777" w:rsidR="0057241D" w:rsidRPr="00D52D9C" w:rsidRDefault="0057241D" w:rsidP="00C7652B">
                            <w:pPr>
                              <w:ind w:left="180"/>
                              <w:jc w:val="center"/>
                              <w:rPr>
                                <w:rFonts w:cstheme="minorHAnsi"/>
                                <w:sz w:val="40"/>
                                <w:szCs w:val="40"/>
                              </w:rPr>
                            </w:pPr>
                          </w:p>
                          <w:p w14:paraId="2D8F2631" w14:textId="77777777" w:rsidR="0057241D" w:rsidRPr="00D52D9C" w:rsidRDefault="0057241D" w:rsidP="00C7652B">
                            <w:pPr>
                              <w:ind w:left="180"/>
                              <w:jc w:val="center"/>
                              <w:rPr>
                                <w:rFonts w:cstheme="minorHAnsi"/>
                                <w:sz w:val="36"/>
                                <w:szCs w:val="40"/>
                              </w:rPr>
                            </w:pPr>
                            <w:r w:rsidRPr="00D52D9C">
                              <w:rPr>
                                <w:rFonts w:cstheme="minorHAnsi"/>
                                <w:sz w:val="36"/>
                                <w:szCs w:val="40"/>
                              </w:rPr>
                              <w:t xml:space="preserve">Submitted by: </w:t>
                            </w:r>
                            <w:r w:rsidRPr="00D52D9C">
                              <w:rPr>
                                <w:rFonts w:cstheme="minorHAnsi"/>
                                <w:b/>
                                <w:bCs/>
                                <w:sz w:val="36"/>
                                <w:szCs w:val="40"/>
                              </w:rPr>
                              <w:t>BJS INFOTECH</w:t>
                            </w:r>
                            <w:r>
                              <w:rPr>
                                <w:rFonts w:cstheme="minorHAnsi"/>
                                <w:sz w:val="36"/>
                                <w:szCs w:val="40"/>
                              </w:rPr>
                              <w:t xml:space="preserve"> </w:t>
                            </w:r>
                          </w:p>
                          <w:p w14:paraId="67B90089" w14:textId="77777777" w:rsidR="0057241D" w:rsidRPr="00D52D9C" w:rsidRDefault="0057241D" w:rsidP="00C7652B">
                            <w:pPr>
                              <w:ind w:left="180"/>
                              <w:jc w:val="center"/>
                              <w:rPr>
                                <w:rFonts w:cstheme="minorHAnsi"/>
                                <w:sz w:val="36"/>
                                <w:szCs w:val="40"/>
                              </w:rPr>
                            </w:pPr>
                            <w:r w:rsidRPr="00D52D9C">
                              <w:rPr>
                                <w:rFonts w:cstheme="minorHAnsi"/>
                                <w:sz w:val="36"/>
                                <w:szCs w:val="40"/>
                              </w:rPr>
                              <w:t xml:space="preserve">Submitted to: </w:t>
                            </w:r>
                            <w:r w:rsidRPr="00635482">
                              <w:rPr>
                                <w:rFonts w:cstheme="minorHAnsi"/>
                                <w:b/>
                                <w:bCs/>
                                <w:sz w:val="36"/>
                                <w:szCs w:val="40"/>
                              </w:rPr>
                              <w:t>Vedanta Limited</w:t>
                            </w:r>
                            <w:r w:rsidRPr="00D52D9C">
                              <w:rPr>
                                <w:rFonts w:cstheme="minorHAnsi"/>
                                <w:sz w:val="36"/>
                                <w:szCs w:val="40"/>
                              </w:rPr>
                              <w:t xml:space="preserve"> </w:t>
                            </w:r>
                          </w:p>
                          <w:p w14:paraId="3F5686B3" w14:textId="77777777" w:rsidR="0057241D" w:rsidRPr="00D52D9C" w:rsidRDefault="0057241D" w:rsidP="00C7652B">
                            <w:pPr>
                              <w:jc w:val="center"/>
                              <w:rPr>
                                <w:rFonts w:cstheme="minorHAnsi"/>
                                <w:sz w:val="32"/>
                                <w:szCs w:val="4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EBAF2" id="_x0000_t202" coordsize="21600,21600" o:spt="202" path="m,l,21600r21600,l21600,xe">
                <v:stroke joinstyle="miter"/>
                <v:path gradientshapeok="t" o:connecttype="rect"/>
              </v:shapetype>
              <v:shape id="Text Box 4" o:spid="_x0000_s1026" type="#_x0000_t202" style="position:absolute;left:0;text-align:left;margin-left:25.5pt;margin-top:13.8pt;width:459.75pt;height:30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PptQ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" filled="f" stroked="f">
                <v:textbox>
                  <w:txbxContent>
                    <w:p w14:paraId="66D03E34" w14:textId="77777777" w:rsidR="0057241D" w:rsidRDefault="0057241D" w:rsidP="00C7652B">
                      <w:pPr>
                        <w:ind w:left="180"/>
                        <w:jc w:val="center"/>
                        <w:rPr>
                          <w:rFonts w:cstheme="minorHAnsi"/>
                          <w:sz w:val="48"/>
                          <w:szCs w:val="48"/>
                        </w:rPr>
                      </w:pPr>
                      <w:r w:rsidRPr="00635482">
                        <w:rPr>
                          <w:rFonts w:cstheme="minorHAnsi"/>
                          <w:sz w:val="48"/>
                          <w:szCs w:val="48"/>
                        </w:rPr>
                        <w:t xml:space="preserve">Statement of Work (SOW) </w:t>
                      </w:r>
                    </w:p>
                    <w:p w14:paraId="5DEF384A" w14:textId="77777777" w:rsidR="0057241D" w:rsidRPr="00635482" w:rsidRDefault="0057241D" w:rsidP="00635482">
                      <w:pPr>
                        <w:ind w:left="187"/>
                        <w:jc w:val="center"/>
                        <w:rPr>
                          <w:rFonts w:cstheme="minorHAnsi"/>
                          <w:sz w:val="48"/>
                          <w:szCs w:val="48"/>
                        </w:rPr>
                      </w:pPr>
                      <w:r w:rsidRPr="00635482">
                        <w:rPr>
                          <w:rFonts w:cstheme="minorHAnsi"/>
                          <w:sz w:val="48"/>
                          <w:szCs w:val="48"/>
                        </w:rPr>
                        <w:t>for</w:t>
                      </w:r>
                    </w:p>
                    <w:p w14:paraId="3D4F6233" w14:textId="77777777" w:rsidR="0057241D" w:rsidRDefault="0057241D" w:rsidP="00C7652B">
                      <w:pPr>
                        <w:spacing w:before="120"/>
                        <w:jc w:val="center"/>
                        <w:rPr>
                          <w:rFonts w:cstheme="minorHAnsi"/>
                          <w:b/>
                          <w:color w:val="000000"/>
                          <w:sz w:val="48"/>
                          <w:szCs w:val="48"/>
                        </w:rPr>
                      </w:pPr>
                      <w:r>
                        <w:rPr>
                          <w:rFonts w:cstheme="minorHAnsi"/>
                          <w:b/>
                          <w:color w:val="000000"/>
                          <w:sz w:val="48"/>
                          <w:szCs w:val="48"/>
                        </w:rPr>
                        <w:t>Learning Management Solution (LIR)</w:t>
                      </w:r>
                    </w:p>
                    <w:p w14:paraId="297706E9" w14:textId="77777777" w:rsidR="0057241D" w:rsidRDefault="0057241D" w:rsidP="00635482">
                      <w:pPr>
                        <w:spacing w:before="120"/>
                        <w:jc w:val="center"/>
                        <w:rPr>
                          <w:rFonts w:cstheme="minorHAnsi"/>
                          <w:b/>
                          <w:color w:val="000000"/>
                          <w:sz w:val="48"/>
                          <w:szCs w:val="48"/>
                        </w:rPr>
                      </w:pPr>
                      <w:r>
                        <w:rPr>
                          <w:rFonts w:cstheme="minorHAnsi"/>
                          <w:b/>
                          <w:color w:val="000000"/>
                          <w:sz w:val="48"/>
                          <w:szCs w:val="48"/>
                        </w:rPr>
                        <w:t xml:space="preserve">&amp; </w:t>
                      </w:r>
                    </w:p>
                    <w:p w14:paraId="5650DDF4" w14:textId="77777777" w:rsidR="0057241D" w:rsidRPr="00D52D9C" w:rsidRDefault="0057241D" w:rsidP="00C7652B">
                      <w:pPr>
                        <w:spacing w:before="120"/>
                        <w:jc w:val="center"/>
                        <w:rPr>
                          <w:rFonts w:cstheme="minorHAnsi"/>
                          <w:b/>
                          <w:sz w:val="40"/>
                          <w:szCs w:val="40"/>
                        </w:rPr>
                      </w:pPr>
                      <w:r>
                        <w:rPr>
                          <w:rFonts w:cstheme="minorHAnsi"/>
                          <w:b/>
                          <w:color w:val="000000"/>
                          <w:sz w:val="48"/>
                          <w:szCs w:val="48"/>
                        </w:rPr>
                        <w:t>SoP Learning App. with Gamification (DIR)</w:t>
                      </w:r>
                    </w:p>
                    <w:p w14:paraId="775FB427" w14:textId="77777777" w:rsidR="0057241D" w:rsidRPr="00D52D9C" w:rsidRDefault="0057241D" w:rsidP="00C7652B">
                      <w:pPr>
                        <w:ind w:left="180"/>
                        <w:jc w:val="center"/>
                        <w:rPr>
                          <w:rFonts w:cstheme="minorHAnsi"/>
                          <w:sz w:val="40"/>
                          <w:szCs w:val="40"/>
                        </w:rPr>
                      </w:pPr>
                    </w:p>
                    <w:p w14:paraId="2D8F2631" w14:textId="77777777" w:rsidR="0057241D" w:rsidRPr="00D52D9C" w:rsidRDefault="0057241D" w:rsidP="00C7652B">
                      <w:pPr>
                        <w:ind w:left="180"/>
                        <w:jc w:val="center"/>
                        <w:rPr>
                          <w:rFonts w:cstheme="minorHAnsi"/>
                          <w:sz w:val="36"/>
                          <w:szCs w:val="40"/>
                        </w:rPr>
                      </w:pPr>
                      <w:r w:rsidRPr="00D52D9C">
                        <w:rPr>
                          <w:rFonts w:cstheme="minorHAnsi"/>
                          <w:sz w:val="36"/>
                          <w:szCs w:val="40"/>
                        </w:rPr>
                        <w:t xml:space="preserve">Submitted by: </w:t>
                      </w:r>
                      <w:r w:rsidRPr="00D52D9C">
                        <w:rPr>
                          <w:rFonts w:cstheme="minorHAnsi"/>
                          <w:b/>
                          <w:bCs/>
                          <w:sz w:val="36"/>
                          <w:szCs w:val="40"/>
                        </w:rPr>
                        <w:t>BJS INFOTECH</w:t>
                      </w:r>
                      <w:r>
                        <w:rPr>
                          <w:rFonts w:cstheme="minorHAnsi"/>
                          <w:sz w:val="36"/>
                          <w:szCs w:val="40"/>
                        </w:rPr>
                        <w:t xml:space="preserve"> </w:t>
                      </w:r>
                    </w:p>
                    <w:p w14:paraId="67B90089" w14:textId="77777777" w:rsidR="0057241D" w:rsidRPr="00D52D9C" w:rsidRDefault="0057241D" w:rsidP="00C7652B">
                      <w:pPr>
                        <w:ind w:left="180"/>
                        <w:jc w:val="center"/>
                        <w:rPr>
                          <w:rFonts w:cstheme="minorHAnsi"/>
                          <w:sz w:val="36"/>
                          <w:szCs w:val="40"/>
                        </w:rPr>
                      </w:pPr>
                      <w:r w:rsidRPr="00D52D9C">
                        <w:rPr>
                          <w:rFonts w:cstheme="minorHAnsi"/>
                          <w:sz w:val="36"/>
                          <w:szCs w:val="40"/>
                        </w:rPr>
                        <w:t xml:space="preserve">Submitted to: </w:t>
                      </w:r>
                      <w:r w:rsidRPr="00635482">
                        <w:rPr>
                          <w:rFonts w:cstheme="minorHAnsi"/>
                          <w:b/>
                          <w:bCs/>
                          <w:sz w:val="36"/>
                          <w:szCs w:val="40"/>
                        </w:rPr>
                        <w:t>Vedanta Limited</w:t>
                      </w:r>
                      <w:r w:rsidRPr="00D52D9C">
                        <w:rPr>
                          <w:rFonts w:cstheme="minorHAnsi"/>
                          <w:sz w:val="36"/>
                          <w:szCs w:val="40"/>
                        </w:rPr>
                        <w:t xml:space="preserve"> </w:t>
                      </w:r>
                    </w:p>
                    <w:p w14:paraId="3F5686B3" w14:textId="77777777" w:rsidR="0057241D" w:rsidRPr="00D52D9C" w:rsidRDefault="0057241D" w:rsidP="00C7652B">
                      <w:pPr>
                        <w:jc w:val="center"/>
                        <w:rPr>
                          <w:rFonts w:cstheme="minorHAnsi"/>
                          <w:sz w:val="32"/>
                          <w:szCs w:val="42"/>
                        </w:rPr>
                      </w:pPr>
                    </w:p>
                  </w:txbxContent>
                </v:textbox>
              </v:shape>
            </w:pict>
          </mc:Fallback>
        </mc:AlternateContent>
      </w:r>
    </w:p>
    <w:p w14:paraId="06455280" w14:textId="77777777" w:rsidR="000154E1" w:rsidRPr="00B82830" w:rsidRDefault="00FE5F36" w:rsidP="0099049B">
      <w:pPr>
        <w:tabs>
          <w:tab w:val="left" w:pos="3985"/>
        </w:tabs>
        <w:rPr>
          <w:rFonts w:cs="Arial"/>
        </w:rPr>
      </w:pPr>
      <w:r w:rsidRPr="00B82830">
        <w:rPr>
          <w:rFonts w:cs="Arial"/>
          <w:noProof/>
          <w:lang w:bidi="sa-IN"/>
        </w:rPr>
        <mc:AlternateContent>
          <mc:Choice Requires="wps">
            <w:drawing>
              <wp:anchor distT="0" distB="0" distL="114295" distR="114295" simplePos="0" relativeHeight="251746304" behindDoc="0" locked="0" layoutInCell="1" allowOverlap="1" wp14:anchorId="624030EB" wp14:editId="53A1881A">
                <wp:simplePos x="0" y="0"/>
                <wp:positionH relativeFrom="column">
                  <wp:posOffset>4863464</wp:posOffset>
                </wp:positionH>
                <wp:positionV relativeFrom="paragraph">
                  <wp:posOffset>5610225</wp:posOffset>
                </wp:positionV>
                <wp:extent cx="0" cy="476250"/>
                <wp:effectExtent l="0" t="0" r="19050" b="1905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6E77" id="Line 13" o:spid="_x0000_s1026" style="position:absolute;z-index:251746304;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382.95pt,441.75pt" to="382.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mqFQ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" strokecolor="white"/>
            </w:pict>
          </mc:Fallback>
        </mc:AlternateContent>
      </w:r>
      <w:r w:rsidRPr="00B82830">
        <w:rPr>
          <w:rFonts w:cs="Arial"/>
          <w:noProof/>
          <w:lang w:bidi="sa-IN"/>
        </w:rPr>
        <mc:AlternateContent>
          <mc:Choice Requires="wps">
            <w:drawing>
              <wp:anchor distT="0" distB="0" distL="114295" distR="114295" simplePos="0" relativeHeight="251745280" behindDoc="0" locked="0" layoutInCell="1" allowOverlap="1" wp14:anchorId="76EF3A63" wp14:editId="529FEC36">
                <wp:simplePos x="0" y="0"/>
                <wp:positionH relativeFrom="column">
                  <wp:posOffset>2105659</wp:posOffset>
                </wp:positionH>
                <wp:positionV relativeFrom="paragraph">
                  <wp:posOffset>5622290</wp:posOffset>
                </wp:positionV>
                <wp:extent cx="0" cy="476250"/>
                <wp:effectExtent l="0" t="0" r="19050" b="19050"/>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D3CF4" id="Line 12" o:spid="_x0000_s1026" style="position:absolute;z-index:251745280;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165.8pt,442.7pt" to="165.8pt,4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hsFAIAACk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" strokecolor="white"/>
            </w:pict>
          </mc:Fallback>
        </mc:AlternateContent>
      </w:r>
      <w:r w:rsidRPr="00B82830">
        <w:rPr>
          <w:rFonts w:cs="Arial"/>
          <w:noProof/>
          <w:lang w:bidi="sa-IN"/>
        </w:rPr>
        <mc:AlternateContent>
          <mc:Choice Requires="wps">
            <w:drawing>
              <wp:anchor distT="0" distB="0" distL="114295" distR="114295" simplePos="0" relativeHeight="251744256" behindDoc="0" locked="0" layoutInCell="1" allowOverlap="1" wp14:anchorId="5C35C462" wp14:editId="15BBCB9B">
                <wp:simplePos x="0" y="0"/>
                <wp:positionH relativeFrom="column">
                  <wp:posOffset>-514986</wp:posOffset>
                </wp:positionH>
                <wp:positionV relativeFrom="paragraph">
                  <wp:posOffset>5610225</wp:posOffset>
                </wp:positionV>
                <wp:extent cx="0" cy="476250"/>
                <wp:effectExtent l="0" t="0" r="19050" b="1905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68E96" id="Line 11" o:spid="_x0000_s1026" style="position:absolute;z-index:251744256;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40.55pt,441.75pt" to="-40.5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" strokecolor="white"/>
            </w:pict>
          </mc:Fallback>
        </mc:AlternateContent>
      </w:r>
      <w:r w:rsidR="0099049B" w:rsidRPr="00B82830">
        <w:rPr>
          <w:rFonts w:cs="Arial"/>
        </w:rPr>
        <w:tab/>
      </w:r>
    </w:p>
    <w:bookmarkEnd w:id="0"/>
    <w:p w14:paraId="2C7AA635" w14:textId="77777777" w:rsidR="00612632" w:rsidRPr="00B82830" w:rsidRDefault="00FE5F36">
      <w:pPr>
        <w:jc w:val="left"/>
        <w:rPr>
          <w:rFonts w:cs="Arial"/>
          <w:b/>
          <w:color w:val="CC3300"/>
          <w:sz w:val="36"/>
          <w:szCs w:val="24"/>
        </w:rPr>
      </w:pPr>
      <w:r w:rsidRPr="00B82830">
        <w:rPr>
          <w:rFonts w:cs="Arial"/>
          <w:noProof/>
          <w:lang w:bidi="sa-IN"/>
        </w:rPr>
        <mc:AlternateContent>
          <mc:Choice Requires="wps">
            <w:drawing>
              <wp:anchor distT="0" distB="0" distL="114300" distR="114300" simplePos="0" relativeHeight="251751424" behindDoc="0" locked="0" layoutInCell="1" allowOverlap="1" wp14:anchorId="607EB147" wp14:editId="7763E4EE">
                <wp:simplePos x="0" y="0"/>
                <wp:positionH relativeFrom="column">
                  <wp:posOffset>3657600</wp:posOffset>
                </wp:positionH>
                <wp:positionV relativeFrom="paragraph">
                  <wp:posOffset>4330700</wp:posOffset>
                </wp:positionV>
                <wp:extent cx="2456180" cy="9144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21C3C" w14:textId="77777777" w:rsidR="0057241D" w:rsidRPr="00D52D9C" w:rsidRDefault="0057241D" w:rsidP="004F1947">
                            <w:pPr>
                              <w:rPr>
                                <w:rFonts w:cstheme="minorHAnsi"/>
                              </w:rPr>
                            </w:pPr>
                            <w:proofErr w:type="gramStart"/>
                            <w:r w:rsidRPr="00D52D9C">
                              <w:rPr>
                                <w:rFonts w:cstheme="minorHAnsi"/>
                              </w:rPr>
                              <w:t>Contact :</w:t>
                            </w:r>
                            <w:proofErr w:type="gramEnd"/>
                            <w:r w:rsidRPr="00D52D9C">
                              <w:rPr>
                                <w:rFonts w:cstheme="minorHAnsi"/>
                              </w:rPr>
                              <w:t xml:space="preserve"> </w:t>
                            </w:r>
                            <w:r>
                              <w:rPr>
                                <w:rFonts w:cstheme="minorHAnsi"/>
                                <w:b/>
                                <w:bCs/>
                                <w:szCs w:val="24"/>
                              </w:rPr>
                              <w:t>Tanmay Mishra</w:t>
                            </w:r>
                            <w:r>
                              <w:rPr>
                                <w:rFonts w:cstheme="minorHAnsi"/>
                                <w:b/>
                              </w:rPr>
                              <w:t xml:space="preserve"> </w:t>
                            </w:r>
                          </w:p>
                          <w:p w14:paraId="33421804" w14:textId="77777777" w:rsidR="0057241D" w:rsidRPr="00D52D9C" w:rsidRDefault="0057241D" w:rsidP="004F1947">
                            <w:pPr>
                              <w:rPr>
                                <w:rFonts w:cstheme="minorHAnsi"/>
                              </w:rPr>
                            </w:pPr>
                            <w:r w:rsidRPr="00D52D9C">
                              <w:rPr>
                                <w:rFonts w:cstheme="minorHAnsi"/>
                              </w:rPr>
                              <w:t xml:space="preserve">                 </w:t>
                            </w:r>
                            <w:r>
                              <w:rPr>
                                <w:rFonts w:cstheme="minorHAnsi"/>
                              </w:rPr>
                              <w:t xml:space="preserve">  Director &amp; CEO</w:t>
                            </w:r>
                            <w:r w:rsidRPr="00D52D9C">
                              <w:rPr>
                                <w:rFonts w:cstheme="minorHAnsi"/>
                              </w:rPr>
                              <w:t xml:space="preserve">       </w:t>
                            </w:r>
                          </w:p>
                          <w:p w14:paraId="09A032CA" w14:textId="77777777" w:rsidR="0057241D" w:rsidRPr="00D52D9C" w:rsidRDefault="0057241D" w:rsidP="00D01AF5">
                            <w:pPr>
                              <w:rPr>
                                <w:rFonts w:cstheme="minorHAnsi"/>
                              </w:rPr>
                            </w:pPr>
                            <w:r w:rsidRPr="00D52D9C">
                              <w:rPr>
                                <w:rFonts w:cstheme="minorHAnsi"/>
                              </w:rPr>
                              <w:t xml:space="preserve">Phone </w:t>
                            </w:r>
                            <w:proofErr w:type="gramStart"/>
                            <w:r w:rsidRPr="00D52D9C">
                              <w:rPr>
                                <w:rFonts w:cstheme="minorHAnsi"/>
                              </w:rPr>
                              <w:t xml:space="preserve">  :</w:t>
                            </w:r>
                            <w:proofErr w:type="gramEnd"/>
                            <w:r w:rsidRPr="00D52D9C">
                              <w:rPr>
                                <w:rFonts w:cstheme="minorHAnsi"/>
                              </w:rPr>
                              <w:t xml:space="preserve"> </w:t>
                            </w:r>
                            <w:r>
                              <w:rPr>
                                <w:rFonts w:cstheme="minorHAnsi"/>
                              </w:rPr>
                              <w:t>9764306366</w:t>
                            </w:r>
                          </w:p>
                          <w:p w14:paraId="61C920FC" w14:textId="77777777" w:rsidR="0057241D" w:rsidRPr="00D52D9C" w:rsidRDefault="0057241D" w:rsidP="00D01AF5">
                            <w:pPr>
                              <w:rPr>
                                <w:rFonts w:cstheme="minorHAnsi"/>
                              </w:rPr>
                            </w:pPr>
                            <w:r>
                              <w:rPr>
                                <w:rFonts w:cstheme="minorHAnsi"/>
                              </w:rPr>
                              <w:t xml:space="preserve">Email </w:t>
                            </w:r>
                            <w:proofErr w:type="gramStart"/>
                            <w:r>
                              <w:rPr>
                                <w:rFonts w:cstheme="minorHAnsi"/>
                              </w:rPr>
                              <w:t xml:space="preserve">  </w:t>
                            </w:r>
                            <w:r w:rsidRPr="00D52D9C">
                              <w:rPr>
                                <w:rFonts w:cstheme="minorHAnsi"/>
                              </w:rPr>
                              <w:t>:</w:t>
                            </w:r>
                            <w:proofErr w:type="gramEnd"/>
                            <w:r w:rsidRPr="00D52D9C">
                              <w:rPr>
                                <w:rFonts w:cstheme="minorHAnsi"/>
                              </w:rPr>
                              <w:t xml:space="preserve"> </w:t>
                            </w:r>
                            <w:r>
                              <w:rPr>
                                <w:rFonts w:cstheme="minorHAnsi"/>
                              </w:rPr>
                              <w:t>tanmay@bjs-smactsolutions.in</w:t>
                            </w:r>
                          </w:p>
                          <w:p w14:paraId="7C0346D3" w14:textId="77777777" w:rsidR="0057241D" w:rsidRPr="00D52D9C" w:rsidRDefault="0057241D" w:rsidP="00D01AF5">
                            <w:pPr>
                              <w:rPr>
                                <w:rFonts w:cstheme="minorHAnsi"/>
                              </w:rPr>
                            </w:pPr>
                            <w:proofErr w:type="gramStart"/>
                            <w:r w:rsidRPr="00D52D9C">
                              <w:rPr>
                                <w:rFonts w:cstheme="minorHAnsi"/>
                              </w:rPr>
                              <w:t>Website :</w:t>
                            </w:r>
                            <w:proofErr w:type="gramEnd"/>
                            <w:r w:rsidRPr="00D52D9C">
                              <w:rPr>
                                <w:rFonts w:cstheme="minorHAnsi"/>
                              </w:rPr>
                              <w:t xml:space="preserve"> </w:t>
                            </w:r>
                            <w:r>
                              <w:rPr>
                                <w:rFonts w:cstheme="minorHAnsi"/>
                              </w:rPr>
                              <w:t>www.bjs-smactsolutions.in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EB147" id="Text Box 17" o:spid="_x0000_s1027" type="#_x0000_t202" style="position:absolute;margin-left:4in;margin-top:341pt;width:193.4pt;height:1in;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tNuAIAAMI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" filled="f" stroked="f">
                <v:textbox>
                  <w:txbxContent>
                    <w:p w14:paraId="70421C3C" w14:textId="77777777" w:rsidR="0057241D" w:rsidRPr="00D52D9C" w:rsidRDefault="0057241D" w:rsidP="004F1947">
                      <w:pPr>
                        <w:rPr>
                          <w:rFonts w:cstheme="minorHAnsi"/>
                        </w:rPr>
                      </w:pPr>
                      <w:proofErr w:type="gramStart"/>
                      <w:r w:rsidRPr="00D52D9C">
                        <w:rPr>
                          <w:rFonts w:cstheme="minorHAnsi"/>
                        </w:rPr>
                        <w:t>Contact :</w:t>
                      </w:r>
                      <w:proofErr w:type="gramEnd"/>
                      <w:r w:rsidRPr="00D52D9C">
                        <w:rPr>
                          <w:rFonts w:cstheme="minorHAnsi"/>
                        </w:rPr>
                        <w:t xml:space="preserve"> </w:t>
                      </w:r>
                      <w:r>
                        <w:rPr>
                          <w:rFonts w:cstheme="minorHAnsi"/>
                          <w:b/>
                          <w:bCs/>
                          <w:szCs w:val="24"/>
                        </w:rPr>
                        <w:t>Tanmay Mishra</w:t>
                      </w:r>
                      <w:r>
                        <w:rPr>
                          <w:rFonts w:cstheme="minorHAnsi"/>
                          <w:b/>
                        </w:rPr>
                        <w:t xml:space="preserve"> </w:t>
                      </w:r>
                    </w:p>
                    <w:p w14:paraId="33421804" w14:textId="77777777" w:rsidR="0057241D" w:rsidRPr="00D52D9C" w:rsidRDefault="0057241D" w:rsidP="004F1947">
                      <w:pPr>
                        <w:rPr>
                          <w:rFonts w:cstheme="minorHAnsi"/>
                        </w:rPr>
                      </w:pPr>
                      <w:r w:rsidRPr="00D52D9C">
                        <w:rPr>
                          <w:rFonts w:cstheme="minorHAnsi"/>
                        </w:rPr>
                        <w:t xml:space="preserve">                 </w:t>
                      </w:r>
                      <w:r>
                        <w:rPr>
                          <w:rFonts w:cstheme="minorHAnsi"/>
                        </w:rPr>
                        <w:t xml:space="preserve">  Director &amp; CEO</w:t>
                      </w:r>
                      <w:r w:rsidRPr="00D52D9C">
                        <w:rPr>
                          <w:rFonts w:cstheme="minorHAnsi"/>
                        </w:rPr>
                        <w:t xml:space="preserve">       </w:t>
                      </w:r>
                    </w:p>
                    <w:p w14:paraId="09A032CA" w14:textId="77777777" w:rsidR="0057241D" w:rsidRPr="00D52D9C" w:rsidRDefault="0057241D" w:rsidP="00D01AF5">
                      <w:pPr>
                        <w:rPr>
                          <w:rFonts w:cstheme="minorHAnsi"/>
                        </w:rPr>
                      </w:pPr>
                      <w:r w:rsidRPr="00D52D9C">
                        <w:rPr>
                          <w:rFonts w:cstheme="minorHAnsi"/>
                        </w:rPr>
                        <w:t xml:space="preserve">Phone </w:t>
                      </w:r>
                      <w:proofErr w:type="gramStart"/>
                      <w:r w:rsidRPr="00D52D9C">
                        <w:rPr>
                          <w:rFonts w:cstheme="minorHAnsi"/>
                        </w:rPr>
                        <w:t xml:space="preserve">  :</w:t>
                      </w:r>
                      <w:proofErr w:type="gramEnd"/>
                      <w:r w:rsidRPr="00D52D9C">
                        <w:rPr>
                          <w:rFonts w:cstheme="minorHAnsi"/>
                        </w:rPr>
                        <w:t xml:space="preserve"> </w:t>
                      </w:r>
                      <w:r>
                        <w:rPr>
                          <w:rFonts w:cstheme="minorHAnsi"/>
                        </w:rPr>
                        <w:t>9764306366</w:t>
                      </w:r>
                    </w:p>
                    <w:p w14:paraId="61C920FC" w14:textId="77777777" w:rsidR="0057241D" w:rsidRPr="00D52D9C" w:rsidRDefault="0057241D" w:rsidP="00D01AF5">
                      <w:pPr>
                        <w:rPr>
                          <w:rFonts w:cstheme="minorHAnsi"/>
                        </w:rPr>
                      </w:pPr>
                      <w:r>
                        <w:rPr>
                          <w:rFonts w:cstheme="minorHAnsi"/>
                        </w:rPr>
                        <w:t xml:space="preserve">Email </w:t>
                      </w:r>
                      <w:proofErr w:type="gramStart"/>
                      <w:r>
                        <w:rPr>
                          <w:rFonts w:cstheme="minorHAnsi"/>
                        </w:rPr>
                        <w:t xml:space="preserve">  </w:t>
                      </w:r>
                      <w:r w:rsidRPr="00D52D9C">
                        <w:rPr>
                          <w:rFonts w:cstheme="minorHAnsi"/>
                        </w:rPr>
                        <w:t>:</w:t>
                      </w:r>
                      <w:proofErr w:type="gramEnd"/>
                      <w:r w:rsidRPr="00D52D9C">
                        <w:rPr>
                          <w:rFonts w:cstheme="minorHAnsi"/>
                        </w:rPr>
                        <w:t xml:space="preserve"> </w:t>
                      </w:r>
                      <w:r>
                        <w:rPr>
                          <w:rFonts w:cstheme="minorHAnsi"/>
                        </w:rPr>
                        <w:t>tanmay@bjs-smactsolutions.in</w:t>
                      </w:r>
                    </w:p>
                    <w:p w14:paraId="7C0346D3" w14:textId="77777777" w:rsidR="0057241D" w:rsidRPr="00D52D9C" w:rsidRDefault="0057241D" w:rsidP="00D01AF5">
                      <w:pPr>
                        <w:rPr>
                          <w:rFonts w:cstheme="minorHAnsi"/>
                        </w:rPr>
                      </w:pPr>
                      <w:proofErr w:type="gramStart"/>
                      <w:r w:rsidRPr="00D52D9C">
                        <w:rPr>
                          <w:rFonts w:cstheme="minorHAnsi"/>
                        </w:rPr>
                        <w:t>Website :</w:t>
                      </w:r>
                      <w:proofErr w:type="gramEnd"/>
                      <w:r w:rsidRPr="00D52D9C">
                        <w:rPr>
                          <w:rFonts w:cstheme="minorHAnsi"/>
                        </w:rPr>
                        <w:t xml:space="preserve"> </w:t>
                      </w:r>
                      <w:r>
                        <w:rPr>
                          <w:rFonts w:cstheme="minorHAnsi"/>
                        </w:rPr>
                        <w:t>www.bjs-smactsolutions.in</w:t>
                      </w:r>
                    </w:p>
                  </w:txbxContent>
                </v:textbox>
              </v:shape>
            </w:pict>
          </mc:Fallback>
        </mc:AlternateContent>
      </w:r>
      <w:r w:rsidRPr="00B82830">
        <w:rPr>
          <w:rFonts w:cs="Arial"/>
          <w:noProof/>
          <w:lang w:bidi="sa-IN"/>
        </w:rPr>
        <mc:AlternateContent>
          <mc:Choice Requires="wps">
            <w:drawing>
              <wp:anchor distT="0" distB="0" distL="114300" distR="114300" simplePos="0" relativeHeight="251750400" behindDoc="0" locked="0" layoutInCell="1" allowOverlap="1" wp14:anchorId="4E526D21" wp14:editId="4B316FC4">
                <wp:simplePos x="0" y="0"/>
                <wp:positionH relativeFrom="column">
                  <wp:posOffset>765175</wp:posOffset>
                </wp:positionH>
                <wp:positionV relativeFrom="paragraph">
                  <wp:posOffset>4311650</wp:posOffset>
                </wp:positionV>
                <wp:extent cx="2196465" cy="342900"/>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6F4D5" w14:textId="4CB71361" w:rsidR="0057241D" w:rsidRPr="00D52D9C" w:rsidRDefault="0057241D" w:rsidP="00D01AF5">
                            <w:pPr>
                              <w:rPr>
                                <w:rFonts w:cstheme="minorHAnsi"/>
                                <w:b/>
                              </w:rPr>
                            </w:pPr>
                            <w:r w:rsidRPr="00D52D9C">
                              <w:rPr>
                                <w:rFonts w:cstheme="minorHAnsi"/>
                                <w:b/>
                              </w:rPr>
                              <w:t xml:space="preserve">Date: </w:t>
                            </w:r>
                            <w:r>
                              <w:rPr>
                                <w:rFonts w:cstheme="minorHAnsi"/>
                                <w:b/>
                              </w:rPr>
                              <w:fldChar w:fldCharType="begin"/>
                            </w:r>
                            <w:r>
                              <w:rPr>
                                <w:rFonts w:cstheme="minorHAnsi"/>
                                <w:b/>
                              </w:rPr>
                              <w:instrText xml:space="preserve"> DATE \@ "MMMM d, yyyy" </w:instrText>
                            </w:r>
                            <w:r>
                              <w:rPr>
                                <w:rFonts w:cstheme="minorHAnsi"/>
                                <w:b/>
                              </w:rPr>
                              <w:fldChar w:fldCharType="separate"/>
                            </w:r>
                            <w:ins w:id="1" w:author="ranjaya praharaj" w:date="2018-06-15T18:05:00Z">
                              <w:r w:rsidR="00CC5573">
                                <w:rPr>
                                  <w:rFonts w:cstheme="minorHAnsi"/>
                                  <w:b/>
                                  <w:noProof/>
                                </w:rPr>
                                <w:t>June 15, 2018</w:t>
                              </w:r>
                            </w:ins>
                            <w:del w:id="2" w:author="ranjaya praharaj" w:date="2018-06-15T18:05:00Z">
                              <w:r w:rsidDel="00CC5573">
                                <w:rPr>
                                  <w:rFonts w:cstheme="minorHAnsi"/>
                                  <w:b/>
                                  <w:noProof/>
                                </w:rPr>
                                <w:delText>June 14, 2018</w:delText>
                              </w:r>
                            </w:del>
                            <w:r>
                              <w:rPr>
                                <w:rFonts w:cstheme="minorHAnsi"/>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26D21" id="Text Box 16" o:spid="_x0000_s1028" type="#_x0000_t202" style="position:absolute;margin-left:60.25pt;margin-top:339.5pt;width:172.9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cpuw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" filled="f" stroked="f">
                <v:textbox>
                  <w:txbxContent>
                    <w:p w14:paraId="1B36F4D5" w14:textId="4CB71361" w:rsidR="0057241D" w:rsidRPr="00D52D9C" w:rsidRDefault="0057241D" w:rsidP="00D01AF5">
                      <w:pPr>
                        <w:rPr>
                          <w:rFonts w:cstheme="minorHAnsi"/>
                          <w:b/>
                        </w:rPr>
                      </w:pPr>
                      <w:r w:rsidRPr="00D52D9C">
                        <w:rPr>
                          <w:rFonts w:cstheme="minorHAnsi"/>
                          <w:b/>
                        </w:rPr>
                        <w:t xml:space="preserve">Date: </w:t>
                      </w:r>
                      <w:r>
                        <w:rPr>
                          <w:rFonts w:cstheme="minorHAnsi"/>
                          <w:b/>
                        </w:rPr>
                        <w:fldChar w:fldCharType="begin"/>
                      </w:r>
                      <w:r>
                        <w:rPr>
                          <w:rFonts w:cstheme="minorHAnsi"/>
                          <w:b/>
                        </w:rPr>
                        <w:instrText xml:space="preserve"> DATE \@ "MMMM d, yyyy" </w:instrText>
                      </w:r>
                      <w:r>
                        <w:rPr>
                          <w:rFonts w:cstheme="minorHAnsi"/>
                          <w:b/>
                        </w:rPr>
                        <w:fldChar w:fldCharType="separate"/>
                      </w:r>
                      <w:ins w:id="3" w:author="ranjaya praharaj" w:date="2018-06-15T18:05:00Z">
                        <w:r w:rsidR="00CC5573">
                          <w:rPr>
                            <w:rFonts w:cstheme="minorHAnsi"/>
                            <w:b/>
                            <w:noProof/>
                          </w:rPr>
                          <w:t>June 15, 2018</w:t>
                        </w:r>
                      </w:ins>
                      <w:del w:id="4" w:author="ranjaya praharaj" w:date="2018-06-15T18:05:00Z">
                        <w:r w:rsidDel="00CC5573">
                          <w:rPr>
                            <w:rFonts w:cstheme="minorHAnsi"/>
                            <w:b/>
                            <w:noProof/>
                          </w:rPr>
                          <w:delText>June 14, 2018</w:delText>
                        </w:r>
                      </w:del>
                      <w:r>
                        <w:rPr>
                          <w:rFonts w:cstheme="minorHAnsi"/>
                          <w:b/>
                        </w:rPr>
                        <w:fldChar w:fldCharType="end"/>
                      </w:r>
                    </w:p>
                  </w:txbxContent>
                </v:textbox>
              </v:shape>
            </w:pict>
          </mc:Fallback>
        </mc:AlternateContent>
      </w:r>
      <w:r w:rsidR="00612632" w:rsidRPr="00B82830">
        <w:rPr>
          <w:rFonts w:cs="Arial"/>
        </w:rPr>
        <w:br w:type="page"/>
      </w:r>
    </w:p>
    <w:p w14:paraId="78471172" w14:textId="77777777" w:rsidR="0000165F" w:rsidRPr="00B82830" w:rsidRDefault="0000165F" w:rsidP="0000165F">
      <w:pPr>
        <w:pStyle w:val="AToc"/>
        <w:rPr>
          <w:rFonts w:cstheme="minorHAnsi"/>
          <w:lang w:val="en-US"/>
        </w:rPr>
      </w:pPr>
      <w:r w:rsidRPr="00B82830">
        <w:rPr>
          <w:rFonts w:cstheme="minorHAnsi"/>
          <w:lang w:val="en-US"/>
        </w:rPr>
        <w:lastRenderedPageBreak/>
        <w:t>Table of Contents</w:t>
      </w:r>
    </w:p>
    <w:p w14:paraId="59754C95" w14:textId="77777777" w:rsidR="00A513A8" w:rsidRPr="00B82830" w:rsidRDefault="00A513A8" w:rsidP="00D33BC0">
      <w:pPr>
        <w:pStyle w:val="TOC1"/>
        <w:rPr>
          <w:rFonts w:cstheme="minorHAnsi"/>
        </w:rPr>
      </w:pPr>
    </w:p>
    <w:p w14:paraId="2B6547DD" w14:textId="3351CAEE" w:rsidR="00C65B54" w:rsidRDefault="00F33BE1">
      <w:pPr>
        <w:pStyle w:val="TOC1"/>
        <w:rPr>
          <w:rFonts w:asciiTheme="minorHAnsi" w:eastAsiaTheme="minorEastAsia" w:hAnsiTheme="minorHAnsi" w:cstheme="minorBidi"/>
          <w:b w:val="0"/>
          <w:noProof/>
          <w:lang w:val="en-IN" w:eastAsia="en-IN"/>
        </w:rPr>
      </w:pPr>
      <w:r w:rsidRPr="00B82830">
        <w:rPr>
          <w:rFonts w:cstheme="minorHAnsi"/>
          <w:b w:val="0"/>
          <w:bCs/>
          <w:color w:val="0000FF"/>
          <w:szCs w:val="20"/>
          <w:u w:val="single"/>
        </w:rPr>
        <w:fldChar w:fldCharType="begin"/>
      </w:r>
      <w:r w:rsidR="002E6F8D" w:rsidRPr="00B82830">
        <w:rPr>
          <w:rFonts w:cstheme="minorHAnsi"/>
          <w:b w:val="0"/>
          <w:bCs/>
          <w:color w:val="0000FF"/>
          <w:szCs w:val="20"/>
          <w:u w:val="single"/>
        </w:rPr>
        <w:instrText xml:space="preserve"> TOC \o "1-2" \h \z \u </w:instrText>
      </w:r>
      <w:r w:rsidRPr="00B82830">
        <w:rPr>
          <w:rFonts w:cstheme="minorHAnsi"/>
          <w:b w:val="0"/>
          <w:bCs/>
          <w:color w:val="0000FF"/>
          <w:szCs w:val="20"/>
          <w:u w:val="single"/>
        </w:rPr>
        <w:fldChar w:fldCharType="separate"/>
      </w:r>
      <w:hyperlink w:anchor="_Toc516770964" w:history="1">
        <w:r w:rsidR="00C65B54" w:rsidRPr="007F5071">
          <w:rPr>
            <w:rStyle w:val="Hyperlink"/>
            <w:rFonts w:cstheme="minorHAnsi"/>
            <w:noProof/>
          </w:rPr>
          <w:t>Section 1</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Objective of the Engagement</w:t>
        </w:r>
        <w:r w:rsidR="00C65B54">
          <w:rPr>
            <w:noProof/>
            <w:webHidden/>
          </w:rPr>
          <w:tab/>
        </w:r>
        <w:r w:rsidR="00C65B54">
          <w:rPr>
            <w:noProof/>
            <w:webHidden/>
          </w:rPr>
          <w:fldChar w:fldCharType="begin"/>
        </w:r>
        <w:r w:rsidR="00C65B54">
          <w:rPr>
            <w:noProof/>
            <w:webHidden/>
          </w:rPr>
          <w:instrText xml:space="preserve"> PAGEREF _Toc516770964 \h </w:instrText>
        </w:r>
        <w:r w:rsidR="00C65B54">
          <w:rPr>
            <w:noProof/>
            <w:webHidden/>
          </w:rPr>
        </w:r>
        <w:r w:rsidR="00C65B54">
          <w:rPr>
            <w:noProof/>
            <w:webHidden/>
          </w:rPr>
          <w:fldChar w:fldCharType="separate"/>
        </w:r>
        <w:r w:rsidR="00C65B54">
          <w:rPr>
            <w:noProof/>
            <w:webHidden/>
          </w:rPr>
          <w:t>3</w:t>
        </w:r>
        <w:r w:rsidR="00C65B54">
          <w:rPr>
            <w:noProof/>
            <w:webHidden/>
          </w:rPr>
          <w:fldChar w:fldCharType="end"/>
        </w:r>
      </w:hyperlink>
    </w:p>
    <w:p w14:paraId="6782ABE5" w14:textId="5BC082AA" w:rsidR="00C65B54" w:rsidRDefault="00A675C8">
      <w:pPr>
        <w:pStyle w:val="TOC1"/>
        <w:rPr>
          <w:rFonts w:asciiTheme="minorHAnsi" w:eastAsiaTheme="minorEastAsia" w:hAnsiTheme="minorHAnsi" w:cstheme="minorBidi"/>
          <w:b w:val="0"/>
          <w:noProof/>
          <w:lang w:val="en-IN" w:eastAsia="en-IN"/>
        </w:rPr>
      </w:pPr>
      <w:hyperlink w:anchor="_Toc516770965" w:history="1">
        <w:r w:rsidR="00C65B54" w:rsidRPr="007F5071">
          <w:rPr>
            <w:rStyle w:val="Hyperlink"/>
            <w:rFonts w:cstheme="minorHAnsi"/>
            <w:noProof/>
          </w:rPr>
          <w:t>Section 2</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Scope &amp; Roadmap of the Engagement</w:t>
        </w:r>
        <w:r w:rsidR="00C65B54">
          <w:rPr>
            <w:noProof/>
            <w:webHidden/>
          </w:rPr>
          <w:tab/>
        </w:r>
        <w:r w:rsidR="00C65B54">
          <w:rPr>
            <w:noProof/>
            <w:webHidden/>
          </w:rPr>
          <w:fldChar w:fldCharType="begin"/>
        </w:r>
        <w:r w:rsidR="00C65B54">
          <w:rPr>
            <w:noProof/>
            <w:webHidden/>
          </w:rPr>
          <w:instrText xml:space="preserve"> PAGEREF _Toc516770965 \h </w:instrText>
        </w:r>
        <w:r w:rsidR="00C65B54">
          <w:rPr>
            <w:noProof/>
            <w:webHidden/>
          </w:rPr>
        </w:r>
        <w:r w:rsidR="00C65B54">
          <w:rPr>
            <w:noProof/>
            <w:webHidden/>
          </w:rPr>
          <w:fldChar w:fldCharType="separate"/>
        </w:r>
        <w:r w:rsidR="00C65B54">
          <w:rPr>
            <w:noProof/>
            <w:webHidden/>
          </w:rPr>
          <w:t>5</w:t>
        </w:r>
        <w:r w:rsidR="00C65B54">
          <w:rPr>
            <w:noProof/>
            <w:webHidden/>
          </w:rPr>
          <w:fldChar w:fldCharType="end"/>
        </w:r>
      </w:hyperlink>
    </w:p>
    <w:p w14:paraId="1B095C64" w14:textId="2ABA88CD" w:rsidR="00C65B54" w:rsidRDefault="00A675C8">
      <w:pPr>
        <w:pStyle w:val="TOC1"/>
        <w:rPr>
          <w:rFonts w:asciiTheme="minorHAnsi" w:eastAsiaTheme="minorEastAsia" w:hAnsiTheme="minorHAnsi" w:cstheme="minorBidi"/>
          <w:b w:val="0"/>
          <w:noProof/>
          <w:lang w:val="en-IN" w:eastAsia="en-IN"/>
        </w:rPr>
      </w:pPr>
      <w:hyperlink w:anchor="_Toc516770966" w:history="1">
        <w:r w:rsidR="00C65B54" w:rsidRPr="007F5071">
          <w:rPr>
            <w:rStyle w:val="Hyperlink"/>
            <w:rFonts w:cstheme="minorHAnsi"/>
            <w:noProof/>
          </w:rPr>
          <w:t>Section 3</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Key Assumptions</w:t>
        </w:r>
        <w:r w:rsidR="00C65B54">
          <w:rPr>
            <w:noProof/>
            <w:webHidden/>
          </w:rPr>
          <w:tab/>
        </w:r>
        <w:r w:rsidR="00C65B54">
          <w:rPr>
            <w:noProof/>
            <w:webHidden/>
          </w:rPr>
          <w:fldChar w:fldCharType="begin"/>
        </w:r>
        <w:r w:rsidR="00C65B54">
          <w:rPr>
            <w:noProof/>
            <w:webHidden/>
          </w:rPr>
          <w:instrText xml:space="preserve"> PAGEREF _Toc516770966 \h </w:instrText>
        </w:r>
        <w:r w:rsidR="00C65B54">
          <w:rPr>
            <w:noProof/>
            <w:webHidden/>
          </w:rPr>
        </w:r>
        <w:r w:rsidR="00C65B54">
          <w:rPr>
            <w:noProof/>
            <w:webHidden/>
          </w:rPr>
          <w:fldChar w:fldCharType="separate"/>
        </w:r>
        <w:r w:rsidR="00C65B54">
          <w:rPr>
            <w:noProof/>
            <w:webHidden/>
          </w:rPr>
          <w:t>8</w:t>
        </w:r>
        <w:r w:rsidR="00C65B54">
          <w:rPr>
            <w:noProof/>
            <w:webHidden/>
          </w:rPr>
          <w:fldChar w:fldCharType="end"/>
        </w:r>
      </w:hyperlink>
    </w:p>
    <w:p w14:paraId="512A26E4" w14:textId="145A3602" w:rsidR="00C65B54" w:rsidRDefault="00A675C8">
      <w:pPr>
        <w:pStyle w:val="TOC1"/>
        <w:rPr>
          <w:rFonts w:asciiTheme="minorHAnsi" w:eastAsiaTheme="minorEastAsia" w:hAnsiTheme="minorHAnsi" w:cstheme="minorBidi"/>
          <w:b w:val="0"/>
          <w:noProof/>
          <w:lang w:val="en-IN" w:eastAsia="en-IN"/>
        </w:rPr>
      </w:pPr>
      <w:hyperlink w:anchor="_Toc516770967" w:history="1">
        <w:r w:rsidR="00C65B54" w:rsidRPr="007F5071">
          <w:rPr>
            <w:rStyle w:val="Hyperlink"/>
            <w:rFonts w:cstheme="minorHAnsi"/>
            <w:noProof/>
          </w:rPr>
          <w:t>Section 4</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Program Governance Structure</w:t>
        </w:r>
        <w:r w:rsidR="00C65B54">
          <w:rPr>
            <w:noProof/>
            <w:webHidden/>
          </w:rPr>
          <w:tab/>
        </w:r>
        <w:r w:rsidR="00C65B54">
          <w:rPr>
            <w:noProof/>
            <w:webHidden/>
          </w:rPr>
          <w:fldChar w:fldCharType="begin"/>
        </w:r>
        <w:r w:rsidR="00C65B54">
          <w:rPr>
            <w:noProof/>
            <w:webHidden/>
          </w:rPr>
          <w:instrText xml:space="preserve"> PAGEREF _Toc516770967 \h </w:instrText>
        </w:r>
        <w:r w:rsidR="00C65B54">
          <w:rPr>
            <w:noProof/>
            <w:webHidden/>
          </w:rPr>
        </w:r>
        <w:r w:rsidR="00C65B54">
          <w:rPr>
            <w:noProof/>
            <w:webHidden/>
          </w:rPr>
          <w:fldChar w:fldCharType="separate"/>
        </w:r>
        <w:r w:rsidR="00C65B54">
          <w:rPr>
            <w:noProof/>
            <w:webHidden/>
          </w:rPr>
          <w:t>9</w:t>
        </w:r>
        <w:r w:rsidR="00C65B54">
          <w:rPr>
            <w:noProof/>
            <w:webHidden/>
          </w:rPr>
          <w:fldChar w:fldCharType="end"/>
        </w:r>
      </w:hyperlink>
    </w:p>
    <w:p w14:paraId="5922EC5E" w14:textId="193153F0" w:rsidR="00C65B54" w:rsidRDefault="00A675C8">
      <w:pPr>
        <w:pStyle w:val="TOC1"/>
        <w:rPr>
          <w:rFonts w:asciiTheme="minorHAnsi" w:eastAsiaTheme="minorEastAsia" w:hAnsiTheme="minorHAnsi" w:cstheme="minorBidi"/>
          <w:b w:val="0"/>
          <w:noProof/>
          <w:lang w:val="en-IN" w:eastAsia="en-IN"/>
        </w:rPr>
      </w:pPr>
      <w:hyperlink w:anchor="_Toc516770968" w:history="1">
        <w:r w:rsidR="00C65B54" w:rsidRPr="007F5071">
          <w:rPr>
            <w:rStyle w:val="Hyperlink"/>
            <w:rFonts w:cstheme="minorHAnsi"/>
            <w:noProof/>
          </w:rPr>
          <w:t>Section 5</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Expectation from Vedanta’s Team</w:t>
        </w:r>
        <w:r w:rsidR="00C65B54">
          <w:rPr>
            <w:noProof/>
            <w:webHidden/>
          </w:rPr>
          <w:tab/>
        </w:r>
        <w:r w:rsidR="00C65B54">
          <w:rPr>
            <w:noProof/>
            <w:webHidden/>
          </w:rPr>
          <w:fldChar w:fldCharType="begin"/>
        </w:r>
        <w:r w:rsidR="00C65B54">
          <w:rPr>
            <w:noProof/>
            <w:webHidden/>
          </w:rPr>
          <w:instrText xml:space="preserve"> PAGEREF _Toc516770968 \h </w:instrText>
        </w:r>
        <w:r w:rsidR="00C65B54">
          <w:rPr>
            <w:noProof/>
            <w:webHidden/>
          </w:rPr>
        </w:r>
        <w:r w:rsidR="00C65B54">
          <w:rPr>
            <w:noProof/>
            <w:webHidden/>
          </w:rPr>
          <w:fldChar w:fldCharType="separate"/>
        </w:r>
        <w:r w:rsidR="00C65B54">
          <w:rPr>
            <w:noProof/>
            <w:webHidden/>
          </w:rPr>
          <w:t>10</w:t>
        </w:r>
        <w:r w:rsidR="00C65B54">
          <w:rPr>
            <w:noProof/>
            <w:webHidden/>
          </w:rPr>
          <w:fldChar w:fldCharType="end"/>
        </w:r>
      </w:hyperlink>
    </w:p>
    <w:p w14:paraId="2BD2AF70" w14:textId="019B1E0E" w:rsidR="00C65B54" w:rsidRDefault="00A675C8">
      <w:pPr>
        <w:pStyle w:val="TOC1"/>
        <w:rPr>
          <w:rFonts w:asciiTheme="minorHAnsi" w:eastAsiaTheme="minorEastAsia" w:hAnsiTheme="minorHAnsi" w:cstheme="minorBidi"/>
          <w:b w:val="0"/>
          <w:noProof/>
          <w:lang w:val="en-IN" w:eastAsia="en-IN"/>
        </w:rPr>
      </w:pPr>
      <w:hyperlink w:anchor="_Toc516770969" w:history="1">
        <w:r w:rsidR="00C65B54" w:rsidRPr="007F5071">
          <w:rPr>
            <w:rStyle w:val="Hyperlink"/>
            <w:rFonts w:cstheme="minorHAnsi"/>
            <w:noProof/>
          </w:rPr>
          <w:t>Section 6</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Risks</w:t>
        </w:r>
        <w:r w:rsidR="00C65B54">
          <w:rPr>
            <w:noProof/>
            <w:webHidden/>
          </w:rPr>
          <w:tab/>
        </w:r>
        <w:r w:rsidR="00C65B54">
          <w:rPr>
            <w:noProof/>
            <w:webHidden/>
          </w:rPr>
          <w:fldChar w:fldCharType="begin"/>
        </w:r>
        <w:r w:rsidR="00C65B54">
          <w:rPr>
            <w:noProof/>
            <w:webHidden/>
          </w:rPr>
          <w:instrText xml:space="preserve"> PAGEREF _Toc516770969 \h </w:instrText>
        </w:r>
        <w:r w:rsidR="00C65B54">
          <w:rPr>
            <w:noProof/>
            <w:webHidden/>
          </w:rPr>
        </w:r>
        <w:r w:rsidR="00C65B54">
          <w:rPr>
            <w:noProof/>
            <w:webHidden/>
          </w:rPr>
          <w:fldChar w:fldCharType="separate"/>
        </w:r>
        <w:r w:rsidR="00C65B54">
          <w:rPr>
            <w:noProof/>
            <w:webHidden/>
          </w:rPr>
          <w:t>11</w:t>
        </w:r>
        <w:r w:rsidR="00C65B54">
          <w:rPr>
            <w:noProof/>
            <w:webHidden/>
          </w:rPr>
          <w:fldChar w:fldCharType="end"/>
        </w:r>
      </w:hyperlink>
    </w:p>
    <w:p w14:paraId="4CA114A2" w14:textId="3A0E881F" w:rsidR="00C65B54" w:rsidRDefault="00A675C8">
      <w:pPr>
        <w:pStyle w:val="TOC1"/>
        <w:rPr>
          <w:rFonts w:asciiTheme="minorHAnsi" w:eastAsiaTheme="minorEastAsia" w:hAnsiTheme="minorHAnsi" w:cstheme="minorBidi"/>
          <w:b w:val="0"/>
          <w:noProof/>
          <w:lang w:val="en-IN" w:eastAsia="en-IN"/>
        </w:rPr>
      </w:pPr>
      <w:hyperlink w:anchor="_Toc516770970" w:history="1">
        <w:r w:rsidR="00C65B54" w:rsidRPr="007F5071">
          <w:rPr>
            <w:rStyle w:val="Hyperlink"/>
            <w:rFonts w:cstheme="minorHAnsi"/>
            <w:noProof/>
          </w:rPr>
          <w:t>Section 7</w:t>
        </w:r>
        <w:r w:rsidR="00C65B54">
          <w:rPr>
            <w:rFonts w:asciiTheme="minorHAnsi" w:eastAsiaTheme="minorEastAsia" w:hAnsiTheme="minorHAnsi" w:cstheme="minorBidi"/>
            <w:b w:val="0"/>
            <w:noProof/>
            <w:lang w:val="en-IN" w:eastAsia="en-IN"/>
          </w:rPr>
          <w:tab/>
        </w:r>
        <w:r w:rsidR="00C65B54" w:rsidRPr="007F5071">
          <w:rPr>
            <w:rStyle w:val="Hyperlink"/>
            <w:rFonts w:cstheme="minorHAnsi"/>
            <w:noProof/>
          </w:rPr>
          <w:t>Professional fees</w:t>
        </w:r>
        <w:r w:rsidR="00C65B54">
          <w:rPr>
            <w:noProof/>
            <w:webHidden/>
          </w:rPr>
          <w:tab/>
        </w:r>
        <w:r w:rsidR="00C65B54">
          <w:rPr>
            <w:noProof/>
            <w:webHidden/>
          </w:rPr>
          <w:fldChar w:fldCharType="begin"/>
        </w:r>
        <w:r w:rsidR="00C65B54">
          <w:rPr>
            <w:noProof/>
            <w:webHidden/>
          </w:rPr>
          <w:instrText xml:space="preserve"> PAGEREF _Toc516770970 \h </w:instrText>
        </w:r>
        <w:r w:rsidR="00C65B54">
          <w:rPr>
            <w:noProof/>
            <w:webHidden/>
          </w:rPr>
        </w:r>
        <w:r w:rsidR="00C65B54">
          <w:rPr>
            <w:noProof/>
            <w:webHidden/>
          </w:rPr>
          <w:fldChar w:fldCharType="separate"/>
        </w:r>
        <w:r w:rsidR="00C65B54">
          <w:rPr>
            <w:noProof/>
            <w:webHidden/>
          </w:rPr>
          <w:t>12</w:t>
        </w:r>
        <w:r w:rsidR="00C65B54">
          <w:rPr>
            <w:noProof/>
            <w:webHidden/>
          </w:rPr>
          <w:fldChar w:fldCharType="end"/>
        </w:r>
      </w:hyperlink>
    </w:p>
    <w:p w14:paraId="3974D575" w14:textId="04F44E1C" w:rsidR="00D138BB" w:rsidRPr="00B82830" w:rsidRDefault="00F33BE1" w:rsidP="002B5BC5">
      <w:pPr>
        <w:pStyle w:val="TOC1"/>
        <w:rPr>
          <w:rFonts w:cstheme="minorHAnsi"/>
          <w:szCs w:val="24"/>
          <w:lang w:val="en-GB"/>
        </w:rPr>
      </w:pPr>
      <w:r w:rsidRPr="00B82830">
        <w:rPr>
          <w:rFonts w:cstheme="minorHAnsi"/>
          <w:b w:val="0"/>
          <w:bCs/>
          <w:color w:val="0000FF"/>
          <w:szCs w:val="20"/>
          <w:u w:val="single"/>
        </w:rPr>
        <w:fldChar w:fldCharType="end"/>
      </w:r>
    </w:p>
    <w:p w14:paraId="522DCD62" w14:textId="77777777" w:rsidR="008A4A95" w:rsidRPr="00B82830" w:rsidRDefault="008A4A95" w:rsidP="00D138BB">
      <w:pPr>
        <w:pStyle w:val="Atabletext"/>
        <w:rPr>
          <w:rFonts w:ascii="Candara" w:hAnsi="Candara" w:cstheme="minorHAnsi"/>
          <w:bCs/>
          <w:color w:val="0000FF"/>
          <w:szCs w:val="20"/>
          <w:u w:val="single"/>
        </w:rPr>
      </w:pPr>
    </w:p>
    <w:p w14:paraId="422D0750" w14:textId="77777777" w:rsidR="001B5370" w:rsidRPr="000F6104" w:rsidRDefault="00D4318B" w:rsidP="00D74834">
      <w:pPr>
        <w:pStyle w:val="TLevel1"/>
        <w:numPr>
          <w:ilvl w:val="0"/>
          <w:numId w:val="1"/>
        </w:numPr>
        <w:rPr>
          <w:rFonts w:cstheme="minorHAnsi"/>
        </w:rPr>
      </w:pPr>
      <w:bookmarkStart w:id="5" w:name="_Toc516770964"/>
      <w:r w:rsidRPr="000F6104">
        <w:rPr>
          <w:rFonts w:cstheme="minorHAnsi"/>
        </w:rPr>
        <w:lastRenderedPageBreak/>
        <w:t xml:space="preserve">Objective </w:t>
      </w:r>
      <w:r w:rsidR="008E5C84" w:rsidRPr="000F6104">
        <w:rPr>
          <w:rFonts w:cstheme="minorHAnsi"/>
        </w:rPr>
        <w:t>of the</w:t>
      </w:r>
      <w:r w:rsidR="003C0677" w:rsidRPr="000F6104">
        <w:rPr>
          <w:rFonts w:cstheme="minorHAnsi"/>
        </w:rPr>
        <w:t xml:space="preserve"> Engagement</w:t>
      </w:r>
      <w:bookmarkEnd w:id="5"/>
      <w:r w:rsidR="00F3070C" w:rsidRPr="000F6104">
        <w:rPr>
          <w:rFonts w:cstheme="minorHAnsi"/>
        </w:rPr>
        <w:t xml:space="preserve"> </w:t>
      </w:r>
    </w:p>
    <w:p w14:paraId="547E5251" w14:textId="77777777" w:rsidR="004B1136" w:rsidRDefault="004B1136" w:rsidP="00FE76B3">
      <w:pPr>
        <w:pStyle w:val="ListParagraph"/>
        <w:autoSpaceDE w:val="0"/>
        <w:autoSpaceDN w:val="0"/>
        <w:adjustRightInd w:val="0"/>
        <w:ind w:left="0"/>
        <w:contextualSpacing w:val="0"/>
        <w:rPr>
          <w:rFonts w:cstheme="minorHAnsi"/>
          <w:lang w:val="en-IN"/>
        </w:rPr>
      </w:pPr>
      <w:r>
        <w:rPr>
          <w:rFonts w:cstheme="minorHAnsi"/>
          <w:lang w:val="en-IN"/>
        </w:rPr>
        <w:t>BJS is pleased to submit a detailed Statement of Work (SoW) for implementation of ‘</w:t>
      </w:r>
      <w:r w:rsidRPr="00927FB9">
        <w:rPr>
          <w:rFonts w:cstheme="minorHAnsi"/>
          <w:b/>
          <w:bCs/>
          <w:lang w:val="en-IN"/>
        </w:rPr>
        <w:t>Learning Management Solution (LIR)</w:t>
      </w:r>
      <w:r>
        <w:rPr>
          <w:rFonts w:cstheme="minorHAnsi"/>
          <w:lang w:val="en-IN"/>
        </w:rPr>
        <w:t>’ and ‘</w:t>
      </w:r>
      <w:r w:rsidRPr="00927FB9">
        <w:rPr>
          <w:rFonts w:cstheme="minorHAnsi"/>
          <w:b/>
          <w:bCs/>
          <w:lang w:val="en-IN"/>
        </w:rPr>
        <w:t>SoP Learning App. with Gamification (DIR)</w:t>
      </w:r>
      <w:r>
        <w:rPr>
          <w:rFonts w:cstheme="minorHAnsi"/>
          <w:lang w:val="en-IN"/>
        </w:rPr>
        <w:t>’ of Vedanta. During the discussion at proposal stage, we understand the primary of objectives behind the implementation are as follows</w:t>
      </w:r>
    </w:p>
    <w:p w14:paraId="0D28C77E" w14:textId="77777777" w:rsidR="002B389D" w:rsidRPr="00927FB9" w:rsidRDefault="006E31C1" w:rsidP="00927FB9">
      <w:pPr>
        <w:pStyle w:val="ListParagraph"/>
        <w:numPr>
          <w:ilvl w:val="0"/>
          <w:numId w:val="24"/>
        </w:numPr>
        <w:autoSpaceDE w:val="0"/>
        <w:autoSpaceDN w:val="0"/>
        <w:adjustRightInd w:val="0"/>
        <w:contextualSpacing w:val="0"/>
        <w:rPr>
          <w:rFonts w:cstheme="minorHAnsi"/>
        </w:rPr>
      </w:pPr>
      <w:r w:rsidRPr="00927FB9">
        <w:rPr>
          <w:rFonts w:cstheme="minorHAnsi"/>
          <w:b/>
          <w:bCs/>
        </w:rPr>
        <w:t xml:space="preserve">Training Content should be closer to activities one will perform at Plant Site </w:t>
      </w:r>
      <w:r w:rsidRPr="00927FB9">
        <w:rPr>
          <w:rFonts w:cstheme="minorHAnsi"/>
        </w:rPr>
        <w:t xml:space="preserve">with inclusion of images, videos, animations &amp; </w:t>
      </w:r>
      <w:proofErr w:type="gramStart"/>
      <w:r w:rsidRPr="00927FB9">
        <w:rPr>
          <w:rFonts w:cstheme="minorHAnsi"/>
        </w:rPr>
        <w:t>real life</w:t>
      </w:r>
      <w:proofErr w:type="gramEnd"/>
      <w:r w:rsidRPr="00927FB9">
        <w:rPr>
          <w:rFonts w:cstheme="minorHAnsi"/>
        </w:rPr>
        <w:t xml:space="preserve"> scenarios</w:t>
      </w:r>
    </w:p>
    <w:p w14:paraId="7079ECFC" w14:textId="77777777" w:rsidR="004B1136" w:rsidRPr="00927FB9" w:rsidRDefault="00927FB9" w:rsidP="004B1136">
      <w:pPr>
        <w:pStyle w:val="ListParagraph"/>
        <w:numPr>
          <w:ilvl w:val="0"/>
          <w:numId w:val="24"/>
        </w:numPr>
        <w:autoSpaceDE w:val="0"/>
        <w:autoSpaceDN w:val="0"/>
        <w:adjustRightInd w:val="0"/>
        <w:contextualSpacing w:val="0"/>
        <w:rPr>
          <w:rFonts w:cstheme="minorHAnsi"/>
          <w:lang w:val="en-IN"/>
        </w:rPr>
      </w:pPr>
      <w:r w:rsidRPr="00927FB9">
        <w:rPr>
          <w:rFonts w:cstheme="minorHAnsi"/>
          <w:b/>
          <w:bCs/>
        </w:rPr>
        <w:t>Enabling Learners to understand SoPs and various exception scenarios associated with</w:t>
      </w:r>
    </w:p>
    <w:p w14:paraId="108572F1" w14:textId="77777777" w:rsidR="002B389D" w:rsidRPr="00927FB9" w:rsidRDefault="006E31C1" w:rsidP="00927FB9">
      <w:pPr>
        <w:pStyle w:val="ListParagraph"/>
        <w:numPr>
          <w:ilvl w:val="0"/>
          <w:numId w:val="24"/>
        </w:numPr>
        <w:autoSpaceDE w:val="0"/>
        <w:autoSpaceDN w:val="0"/>
        <w:adjustRightInd w:val="0"/>
        <w:contextualSpacing w:val="0"/>
        <w:rPr>
          <w:rFonts w:cstheme="minorHAnsi"/>
        </w:rPr>
      </w:pPr>
      <w:r w:rsidRPr="00927FB9">
        <w:rPr>
          <w:rFonts w:cstheme="minorHAnsi"/>
        </w:rPr>
        <w:t xml:space="preserve">Content can be changed with </w:t>
      </w:r>
      <w:r w:rsidRPr="00927FB9">
        <w:rPr>
          <w:rFonts w:cstheme="minorHAnsi"/>
          <w:b/>
          <w:bCs/>
        </w:rPr>
        <w:t>simple modification of configurations</w:t>
      </w:r>
    </w:p>
    <w:p w14:paraId="6A973089" w14:textId="77777777" w:rsidR="00927FB9" w:rsidRPr="00927FB9" w:rsidRDefault="00927FB9" w:rsidP="00927FB9">
      <w:pPr>
        <w:autoSpaceDE w:val="0"/>
        <w:autoSpaceDN w:val="0"/>
        <w:adjustRightInd w:val="0"/>
        <w:ind w:left="45"/>
        <w:rPr>
          <w:rFonts w:cstheme="minorHAnsi"/>
          <w:lang w:val="en-IN"/>
        </w:rPr>
      </w:pPr>
    </w:p>
    <w:p w14:paraId="452DDF52" w14:textId="77777777" w:rsidR="004B1136" w:rsidRDefault="00927FB9" w:rsidP="00FE76B3">
      <w:pPr>
        <w:pStyle w:val="ListParagraph"/>
        <w:autoSpaceDE w:val="0"/>
        <w:autoSpaceDN w:val="0"/>
        <w:adjustRightInd w:val="0"/>
        <w:ind w:left="0"/>
        <w:contextualSpacing w:val="0"/>
        <w:rPr>
          <w:rFonts w:cstheme="minorHAnsi"/>
          <w:lang w:val="en-IN"/>
        </w:rPr>
      </w:pPr>
      <w:r>
        <w:rPr>
          <w:rFonts w:cstheme="minorHAnsi"/>
          <w:lang w:val="en-IN"/>
        </w:rPr>
        <w:t>We believe implementation of LIR &amp; DIR Application will benefit Vedanta in providing ‘</w:t>
      </w:r>
      <w:r w:rsidRPr="00927FB9">
        <w:rPr>
          <w:rFonts w:cstheme="minorHAnsi"/>
          <w:b/>
          <w:bCs/>
          <w:lang w:val="en-IN"/>
        </w:rPr>
        <w:t>Effective Training</w:t>
      </w:r>
      <w:r>
        <w:rPr>
          <w:rFonts w:cstheme="minorHAnsi"/>
          <w:lang w:val="en-IN"/>
        </w:rPr>
        <w:t>’ &amp; ‘</w:t>
      </w:r>
      <w:r w:rsidRPr="00927FB9">
        <w:rPr>
          <w:rFonts w:cstheme="minorHAnsi"/>
          <w:b/>
          <w:bCs/>
          <w:lang w:val="en-IN"/>
        </w:rPr>
        <w:t>Total Cost of Ownership of Platform</w:t>
      </w:r>
      <w:r>
        <w:rPr>
          <w:rFonts w:cstheme="minorHAnsi"/>
          <w:lang w:val="en-IN"/>
        </w:rPr>
        <w:t>’. In addition to above</w:t>
      </w:r>
      <w:r w:rsidR="00AA15EC">
        <w:rPr>
          <w:rFonts w:cstheme="minorHAnsi"/>
          <w:lang w:val="en-IN"/>
        </w:rPr>
        <w:t xml:space="preserve"> benefits, it will also help in creating ‘</w:t>
      </w:r>
      <w:r w:rsidR="00AA15EC" w:rsidRPr="00AA15EC">
        <w:rPr>
          <w:rFonts w:cstheme="minorHAnsi"/>
          <w:b/>
          <w:bCs/>
          <w:lang w:val="en-IN"/>
        </w:rPr>
        <w:t>One-Stop Shop</w:t>
      </w:r>
      <w:r w:rsidR="00AA15EC">
        <w:rPr>
          <w:rFonts w:cstheme="minorHAnsi"/>
          <w:lang w:val="en-IN"/>
        </w:rPr>
        <w:t>’ for all training needs by creating it as ‘</w:t>
      </w:r>
      <w:r w:rsidR="00AA15EC" w:rsidRPr="00AA15EC">
        <w:rPr>
          <w:rFonts w:cstheme="minorHAnsi"/>
          <w:b/>
          <w:bCs/>
          <w:lang w:val="en-IN"/>
        </w:rPr>
        <w:t>Vedanta Virtual University</w:t>
      </w:r>
      <w:r w:rsidR="00AA15EC">
        <w:rPr>
          <w:rFonts w:cstheme="minorHAnsi"/>
          <w:lang w:val="en-IN"/>
        </w:rPr>
        <w:t xml:space="preserve">’ with courses from </w:t>
      </w:r>
      <w:r w:rsidR="00AA15EC" w:rsidRPr="00AA15EC">
        <w:rPr>
          <w:rFonts w:cstheme="minorHAnsi"/>
        </w:rPr>
        <w:t>Engineering, Management Institutes &amp; Consulting firms, IT Services firms and other entities of Vedanta Group</w:t>
      </w:r>
      <w:r w:rsidR="00AA15EC">
        <w:rPr>
          <w:rFonts w:cstheme="minorHAnsi"/>
        </w:rPr>
        <w:t>. Additionally, it will also help in creating ‘</w:t>
      </w:r>
      <w:r w:rsidR="00AA15EC" w:rsidRPr="00AA15EC">
        <w:rPr>
          <w:rFonts w:cstheme="minorHAnsi"/>
          <w:b/>
          <w:bCs/>
        </w:rPr>
        <w:t>Knowledge Base</w:t>
      </w:r>
      <w:r w:rsidR="00AA15EC">
        <w:rPr>
          <w:rFonts w:cstheme="minorHAnsi"/>
        </w:rPr>
        <w:t>’ in the Organization with ideas from various experienced people.</w:t>
      </w:r>
    </w:p>
    <w:p w14:paraId="0BDD27AE" w14:textId="77777777" w:rsidR="0038728B" w:rsidRDefault="0038728B" w:rsidP="00AA15EC">
      <w:pPr>
        <w:pStyle w:val="ListParagraph"/>
        <w:autoSpaceDE w:val="0"/>
        <w:autoSpaceDN w:val="0"/>
        <w:adjustRightInd w:val="0"/>
        <w:ind w:left="0"/>
        <w:contextualSpacing w:val="0"/>
        <w:rPr>
          <w:rFonts w:cstheme="minorHAnsi"/>
          <w:b/>
          <w:bCs/>
          <w:lang w:val="en-IN"/>
        </w:rPr>
      </w:pPr>
    </w:p>
    <w:p w14:paraId="3E47FE5A" w14:textId="77777777" w:rsidR="000E7E3E" w:rsidRDefault="000E7E3E" w:rsidP="00AA15EC">
      <w:pPr>
        <w:pStyle w:val="ListParagraph"/>
        <w:autoSpaceDE w:val="0"/>
        <w:autoSpaceDN w:val="0"/>
        <w:adjustRightInd w:val="0"/>
        <w:ind w:left="0"/>
        <w:contextualSpacing w:val="0"/>
        <w:rPr>
          <w:rFonts w:cstheme="minorHAnsi"/>
          <w:lang w:val="en-IN"/>
        </w:rPr>
      </w:pPr>
      <w:r w:rsidRPr="0038728B">
        <w:rPr>
          <w:rFonts w:cstheme="minorHAnsi"/>
          <w:b/>
          <w:bCs/>
          <w:lang w:val="en-IN"/>
        </w:rPr>
        <w:t>LIR Application Platform</w:t>
      </w:r>
      <w:r>
        <w:rPr>
          <w:rFonts w:cstheme="minorHAnsi"/>
          <w:lang w:val="en-IN"/>
        </w:rPr>
        <w:t xml:space="preserve"> will enable ‘Learning at Self-pace, with Group discussions’ and ‘Creation of Knowledge Base’ with various interactions as shown below</w:t>
      </w:r>
    </w:p>
    <w:p w14:paraId="6AF588C0" w14:textId="77777777" w:rsidR="0038728B" w:rsidRDefault="0038728B" w:rsidP="00AA15EC">
      <w:pPr>
        <w:pStyle w:val="ListParagraph"/>
        <w:autoSpaceDE w:val="0"/>
        <w:autoSpaceDN w:val="0"/>
        <w:adjustRightInd w:val="0"/>
        <w:ind w:left="0"/>
        <w:contextualSpacing w:val="0"/>
        <w:rPr>
          <w:rFonts w:cstheme="minorHAnsi"/>
          <w:lang w:val="en-IN"/>
        </w:rPr>
      </w:pPr>
    </w:p>
    <w:p w14:paraId="688C2795" w14:textId="77777777" w:rsidR="000E7E3E" w:rsidRDefault="000E7E3E" w:rsidP="000E7E3E">
      <w:pPr>
        <w:pStyle w:val="ListParagraph"/>
        <w:autoSpaceDE w:val="0"/>
        <w:autoSpaceDN w:val="0"/>
        <w:adjustRightInd w:val="0"/>
        <w:ind w:left="0"/>
        <w:contextualSpacing w:val="0"/>
        <w:jc w:val="center"/>
        <w:rPr>
          <w:rFonts w:cstheme="minorHAnsi"/>
          <w:lang w:val="en-IN"/>
        </w:rPr>
      </w:pPr>
      <w:r>
        <w:rPr>
          <w:rFonts w:cstheme="minorHAnsi"/>
          <w:noProof/>
          <w:lang w:val="en-IN"/>
        </w:rPr>
        <w:drawing>
          <wp:inline distT="0" distB="0" distL="0" distR="0" wp14:anchorId="429997CE" wp14:editId="19619F5E">
            <wp:extent cx="5486400" cy="2882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2437"/>
                    </a:xfrm>
                    <a:prstGeom prst="rect">
                      <a:avLst/>
                    </a:prstGeom>
                    <a:noFill/>
                  </pic:spPr>
                </pic:pic>
              </a:graphicData>
            </a:graphic>
          </wp:inline>
        </w:drawing>
      </w:r>
    </w:p>
    <w:p w14:paraId="63D76674" w14:textId="043C8614" w:rsidR="0038728B" w:rsidRPr="00B82830" w:rsidRDefault="0038728B" w:rsidP="0038728B">
      <w:pPr>
        <w:pStyle w:val="Caption"/>
        <w:ind w:left="810"/>
        <w:jc w:val="center"/>
        <w:rPr>
          <w:rFonts w:cstheme="minorHAnsi"/>
        </w:rPr>
      </w:pPr>
      <w:r w:rsidRPr="00B82830">
        <w:rPr>
          <w:rFonts w:cstheme="minorHAnsi"/>
        </w:rPr>
        <w:t xml:space="preserve">Figure </w:t>
      </w:r>
      <w:r w:rsidRPr="00B82830">
        <w:rPr>
          <w:rFonts w:cstheme="minorHAnsi"/>
        </w:rPr>
        <w:fldChar w:fldCharType="begin"/>
      </w:r>
      <w:r w:rsidRPr="00B82830">
        <w:rPr>
          <w:rFonts w:cstheme="minorHAnsi"/>
        </w:rPr>
        <w:instrText xml:space="preserve"> SEQ Figure \* ARABIC </w:instrText>
      </w:r>
      <w:r w:rsidRPr="00B82830">
        <w:rPr>
          <w:rFonts w:cstheme="minorHAnsi"/>
        </w:rPr>
        <w:fldChar w:fldCharType="separate"/>
      </w:r>
      <w:r w:rsidR="009D0444">
        <w:rPr>
          <w:rFonts w:cstheme="minorHAnsi"/>
          <w:noProof/>
        </w:rPr>
        <w:t>1</w:t>
      </w:r>
      <w:r w:rsidRPr="00B82830">
        <w:rPr>
          <w:rFonts w:cstheme="minorHAnsi"/>
          <w:noProof/>
        </w:rPr>
        <w:fldChar w:fldCharType="end"/>
      </w:r>
      <w:r w:rsidRPr="00B82830">
        <w:rPr>
          <w:rFonts w:cstheme="minorHAnsi"/>
        </w:rPr>
        <w:t xml:space="preserve">: </w:t>
      </w:r>
      <w:r>
        <w:rPr>
          <w:rFonts w:cstheme="minorHAnsi"/>
        </w:rPr>
        <w:t>LIR Platform</w:t>
      </w:r>
    </w:p>
    <w:p w14:paraId="59825C7C" w14:textId="77777777" w:rsidR="000E7E3E" w:rsidRDefault="000E7E3E" w:rsidP="000E7E3E">
      <w:pPr>
        <w:pStyle w:val="ListParagraph"/>
        <w:autoSpaceDE w:val="0"/>
        <w:autoSpaceDN w:val="0"/>
        <w:adjustRightInd w:val="0"/>
        <w:ind w:left="0"/>
        <w:contextualSpacing w:val="0"/>
        <w:jc w:val="center"/>
        <w:rPr>
          <w:rFonts w:cstheme="minorHAnsi"/>
          <w:lang w:val="en-IN"/>
        </w:rPr>
      </w:pPr>
    </w:p>
    <w:p w14:paraId="7922F3E9" w14:textId="77777777" w:rsidR="0038728B" w:rsidRDefault="0038728B" w:rsidP="00FE76B3">
      <w:pPr>
        <w:rPr>
          <w:rFonts w:cs="Arial"/>
          <w:lang w:val="en-IN"/>
        </w:rPr>
      </w:pPr>
    </w:p>
    <w:p w14:paraId="4CF41CF1" w14:textId="77777777" w:rsidR="00A96C00" w:rsidRDefault="0038728B" w:rsidP="00FE76B3">
      <w:pPr>
        <w:rPr>
          <w:rFonts w:cs="Arial"/>
          <w:lang w:val="en-IN"/>
        </w:rPr>
      </w:pPr>
      <w:r>
        <w:rPr>
          <w:rFonts w:cs="Arial"/>
          <w:lang w:val="en-IN"/>
        </w:rPr>
        <w:t>DIR Application Platform will enable ‘Faster, Just-in-Time Learning of SoPs’ with various interactions as shown below</w:t>
      </w:r>
    </w:p>
    <w:p w14:paraId="4C072796" w14:textId="77777777" w:rsidR="0038728B" w:rsidRDefault="0038728B" w:rsidP="00FE76B3">
      <w:pPr>
        <w:rPr>
          <w:rFonts w:cs="Arial"/>
          <w:lang w:val="en-IN"/>
        </w:rPr>
      </w:pPr>
    </w:p>
    <w:p w14:paraId="49867DC2" w14:textId="77777777" w:rsidR="0038728B" w:rsidRDefault="0038728B" w:rsidP="00FE76B3">
      <w:pPr>
        <w:rPr>
          <w:rFonts w:cs="Arial"/>
          <w:lang w:val="en-IN"/>
        </w:rPr>
      </w:pPr>
    </w:p>
    <w:p w14:paraId="47935444" w14:textId="77777777" w:rsidR="0038728B" w:rsidRPr="00B82830" w:rsidRDefault="0038728B" w:rsidP="0038728B">
      <w:pPr>
        <w:jc w:val="center"/>
        <w:rPr>
          <w:rFonts w:cs="Arial"/>
          <w:lang w:val="en-IN"/>
        </w:rPr>
      </w:pPr>
      <w:r>
        <w:rPr>
          <w:rFonts w:cs="Arial"/>
          <w:noProof/>
          <w:lang w:val="en-IN"/>
        </w:rPr>
        <w:lastRenderedPageBreak/>
        <w:drawing>
          <wp:inline distT="0" distB="0" distL="0" distR="0" wp14:anchorId="512B9158" wp14:editId="0F73BFA7">
            <wp:extent cx="5486400" cy="1761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1711"/>
                    </a:xfrm>
                    <a:prstGeom prst="rect">
                      <a:avLst/>
                    </a:prstGeom>
                    <a:noFill/>
                  </pic:spPr>
                </pic:pic>
              </a:graphicData>
            </a:graphic>
          </wp:inline>
        </w:drawing>
      </w:r>
    </w:p>
    <w:p w14:paraId="7A1497E8" w14:textId="77777777" w:rsidR="0038728B" w:rsidRPr="00B82830" w:rsidRDefault="004B1136" w:rsidP="0038728B">
      <w:pPr>
        <w:pStyle w:val="Caption"/>
        <w:ind w:left="810"/>
        <w:jc w:val="center"/>
        <w:rPr>
          <w:rFonts w:cstheme="minorHAnsi"/>
        </w:rPr>
      </w:pPr>
      <w:r>
        <w:rPr>
          <w:rFonts w:cs="Arial"/>
        </w:rPr>
        <w:tab/>
      </w:r>
      <w:r w:rsidR="0038728B" w:rsidRPr="00B82830">
        <w:rPr>
          <w:rFonts w:cstheme="minorHAnsi"/>
        </w:rPr>
        <w:t xml:space="preserve">Figure </w:t>
      </w:r>
      <w:r w:rsidR="0038728B">
        <w:rPr>
          <w:rFonts w:cstheme="minorHAnsi"/>
        </w:rPr>
        <w:t>2</w:t>
      </w:r>
      <w:r w:rsidR="0038728B" w:rsidRPr="00B82830">
        <w:rPr>
          <w:rFonts w:cstheme="minorHAnsi"/>
        </w:rPr>
        <w:t xml:space="preserve">: </w:t>
      </w:r>
      <w:r w:rsidR="0038728B">
        <w:rPr>
          <w:rFonts w:cstheme="minorHAnsi"/>
        </w:rPr>
        <w:t>LIR Platform</w:t>
      </w:r>
    </w:p>
    <w:p w14:paraId="03148C02" w14:textId="77777777" w:rsidR="00643227" w:rsidRPr="00B82830" w:rsidRDefault="00643227" w:rsidP="00CA5038">
      <w:pPr>
        <w:pStyle w:val="ListParagraph"/>
        <w:autoSpaceDE w:val="0"/>
        <w:autoSpaceDN w:val="0"/>
        <w:adjustRightInd w:val="0"/>
        <w:ind w:left="0"/>
        <w:rPr>
          <w:rFonts w:cs="Arial"/>
          <w:sz w:val="18"/>
        </w:rPr>
      </w:pPr>
    </w:p>
    <w:p w14:paraId="464BCB6B" w14:textId="77777777" w:rsidR="006C0380" w:rsidRPr="00B82830" w:rsidRDefault="008E5C84" w:rsidP="00B800CE">
      <w:pPr>
        <w:pStyle w:val="TLevel1"/>
        <w:numPr>
          <w:ilvl w:val="0"/>
          <w:numId w:val="5"/>
        </w:numPr>
        <w:rPr>
          <w:rFonts w:cstheme="minorHAnsi"/>
        </w:rPr>
      </w:pPr>
      <w:bookmarkStart w:id="6" w:name="_Toc516770965"/>
      <w:r w:rsidRPr="00B82830">
        <w:rPr>
          <w:rFonts w:cstheme="minorHAnsi"/>
        </w:rPr>
        <w:lastRenderedPageBreak/>
        <w:t xml:space="preserve">Scope </w:t>
      </w:r>
      <w:r w:rsidR="0038728B">
        <w:rPr>
          <w:rFonts w:cstheme="minorHAnsi"/>
        </w:rPr>
        <w:t xml:space="preserve">&amp; Roadmap </w:t>
      </w:r>
      <w:r w:rsidRPr="00B82830">
        <w:rPr>
          <w:rFonts w:cstheme="minorHAnsi"/>
        </w:rPr>
        <w:t>of the Engagement</w:t>
      </w:r>
      <w:bookmarkEnd w:id="6"/>
    </w:p>
    <w:p w14:paraId="64C7A588" w14:textId="77777777" w:rsidR="001D38B8" w:rsidRPr="00B82830" w:rsidRDefault="001D38B8" w:rsidP="00FE76B3">
      <w:pPr>
        <w:rPr>
          <w:rFonts w:cstheme="minorHAnsi"/>
          <w:b/>
          <w:bCs/>
          <w:color w:val="1F497D" w:themeColor="text2"/>
          <w:sz w:val="28"/>
          <w:szCs w:val="24"/>
          <w:u w:val="single"/>
        </w:rPr>
      </w:pPr>
      <w:r w:rsidRPr="00B82830">
        <w:rPr>
          <w:rFonts w:cstheme="minorHAnsi"/>
          <w:szCs w:val="20"/>
        </w:rPr>
        <w:t xml:space="preserve">This section outlines the scope of the </w:t>
      </w:r>
      <w:r w:rsidR="00A47CED">
        <w:rPr>
          <w:rFonts w:cstheme="minorHAnsi"/>
          <w:szCs w:val="20"/>
        </w:rPr>
        <w:t>engagement</w:t>
      </w:r>
      <w:r w:rsidRPr="00B82830">
        <w:rPr>
          <w:rFonts w:cstheme="minorHAnsi"/>
          <w:szCs w:val="20"/>
        </w:rPr>
        <w:t xml:space="preserve"> in detail</w:t>
      </w:r>
      <w:r w:rsidR="00560285">
        <w:rPr>
          <w:rFonts w:cstheme="minorHAnsi"/>
          <w:szCs w:val="20"/>
        </w:rPr>
        <w:t xml:space="preserve"> for both </w:t>
      </w:r>
      <w:r w:rsidR="00560285">
        <w:rPr>
          <w:rFonts w:cstheme="minorHAnsi"/>
          <w:lang w:val="en-IN"/>
        </w:rPr>
        <w:t>‘</w:t>
      </w:r>
      <w:r w:rsidR="00560285" w:rsidRPr="00927FB9">
        <w:rPr>
          <w:rFonts w:cstheme="minorHAnsi"/>
          <w:b/>
          <w:bCs/>
          <w:lang w:val="en-IN"/>
        </w:rPr>
        <w:t>Learning Management Solution (LIR)</w:t>
      </w:r>
      <w:r w:rsidR="00560285">
        <w:rPr>
          <w:rFonts w:cstheme="minorHAnsi"/>
          <w:lang w:val="en-IN"/>
        </w:rPr>
        <w:t>’ and ‘</w:t>
      </w:r>
      <w:r w:rsidR="00560285" w:rsidRPr="00927FB9">
        <w:rPr>
          <w:rFonts w:cstheme="minorHAnsi"/>
          <w:b/>
          <w:bCs/>
          <w:lang w:val="en-IN"/>
        </w:rPr>
        <w:t>SoP Learning App. with Gamification (DIR)</w:t>
      </w:r>
      <w:r w:rsidR="00560285">
        <w:rPr>
          <w:rFonts w:cstheme="minorHAnsi"/>
          <w:lang w:val="en-IN"/>
        </w:rPr>
        <w:t>’</w:t>
      </w:r>
      <w:r w:rsidRPr="00B82830">
        <w:rPr>
          <w:rFonts w:cstheme="minorHAnsi"/>
          <w:szCs w:val="20"/>
        </w:rPr>
        <w:t>.</w:t>
      </w:r>
      <w:r w:rsidR="00AA0C90" w:rsidRPr="00B82830">
        <w:rPr>
          <w:rFonts w:cstheme="minorHAnsi"/>
          <w:szCs w:val="20"/>
        </w:rPr>
        <w:t xml:space="preserve"> </w:t>
      </w:r>
      <w:r w:rsidR="00A47CED">
        <w:rPr>
          <w:rFonts w:cstheme="minorHAnsi"/>
          <w:szCs w:val="20"/>
        </w:rPr>
        <w:t>BJS</w:t>
      </w:r>
      <w:r w:rsidR="00624A34" w:rsidRPr="00B82830">
        <w:rPr>
          <w:rFonts w:cstheme="minorHAnsi"/>
          <w:szCs w:val="20"/>
        </w:rPr>
        <w:t xml:space="preserve"> will present the complete Project Plan for </w:t>
      </w:r>
      <w:r w:rsidR="003B36BA">
        <w:rPr>
          <w:rFonts w:cstheme="minorHAnsi"/>
          <w:szCs w:val="20"/>
        </w:rPr>
        <w:t>the Engagement</w:t>
      </w:r>
      <w:r w:rsidR="00624A34" w:rsidRPr="00B82830">
        <w:rPr>
          <w:rFonts w:cstheme="minorHAnsi"/>
          <w:szCs w:val="20"/>
        </w:rPr>
        <w:t xml:space="preserve"> at the kick-off meeting to further elaborate the scope presented below.</w:t>
      </w:r>
    </w:p>
    <w:p w14:paraId="5A264532" w14:textId="77777777" w:rsidR="00DF6BCA" w:rsidRPr="00B82830" w:rsidRDefault="00DC1EDC" w:rsidP="00E01727">
      <w:pPr>
        <w:pStyle w:val="Style1"/>
        <w:numPr>
          <w:ilvl w:val="1"/>
          <w:numId w:val="13"/>
        </w:numPr>
        <w:spacing w:line="240" w:lineRule="auto"/>
        <w:outlineLvl w:val="9"/>
        <w:rPr>
          <w:rFonts w:cstheme="minorHAnsi"/>
        </w:rPr>
      </w:pPr>
      <w:r w:rsidRPr="00B82830">
        <w:rPr>
          <w:rFonts w:cstheme="minorHAnsi"/>
        </w:rPr>
        <w:t xml:space="preserve">Location </w:t>
      </w:r>
    </w:p>
    <w:p w14:paraId="0939737F" w14:textId="77777777" w:rsidR="003B36BA" w:rsidRDefault="003B36BA" w:rsidP="004C1110">
      <w:pPr>
        <w:tabs>
          <w:tab w:val="left" w:pos="720"/>
        </w:tabs>
        <w:ind w:left="720"/>
        <w:rPr>
          <w:rFonts w:cstheme="minorHAnsi"/>
          <w:szCs w:val="20"/>
        </w:rPr>
      </w:pPr>
      <w:r>
        <w:rPr>
          <w:rFonts w:cstheme="minorHAnsi"/>
          <w:szCs w:val="20"/>
        </w:rPr>
        <w:t>The primary location of the Engagement will be at Vedanta</w:t>
      </w:r>
      <w:r w:rsidR="00560285">
        <w:rPr>
          <w:rFonts w:cstheme="minorHAnsi"/>
          <w:szCs w:val="20"/>
        </w:rPr>
        <w:t xml:space="preserve">’s Jharsuguda (Odisha) Office. </w:t>
      </w:r>
    </w:p>
    <w:p w14:paraId="7C108AED" w14:textId="77777777" w:rsidR="006A534C" w:rsidRPr="00B82830" w:rsidRDefault="006404D1" w:rsidP="004C1110">
      <w:pPr>
        <w:tabs>
          <w:tab w:val="left" w:pos="720"/>
        </w:tabs>
        <w:ind w:left="720"/>
        <w:rPr>
          <w:rFonts w:cstheme="minorHAnsi"/>
          <w:szCs w:val="20"/>
        </w:rPr>
      </w:pPr>
      <w:r w:rsidRPr="00B82830">
        <w:rPr>
          <w:rFonts w:cstheme="minorHAnsi"/>
          <w:szCs w:val="20"/>
          <w:lang w:val="en-CA"/>
        </w:rPr>
        <w:t xml:space="preserve"> </w:t>
      </w:r>
    </w:p>
    <w:p w14:paraId="21AEA45B" w14:textId="77777777" w:rsidR="002C5B5B" w:rsidRDefault="002C5B5B" w:rsidP="00E01727">
      <w:pPr>
        <w:pStyle w:val="Style1"/>
        <w:numPr>
          <w:ilvl w:val="1"/>
          <w:numId w:val="13"/>
        </w:numPr>
        <w:spacing w:line="240" w:lineRule="auto"/>
        <w:outlineLvl w:val="9"/>
        <w:rPr>
          <w:rFonts w:cstheme="minorHAnsi"/>
        </w:rPr>
      </w:pPr>
      <w:r>
        <w:rPr>
          <w:rFonts w:cstheme="minorHAnsi"/>
        </w:rPr>
        <w:t xml:space="preserve">Roadmap of the Engagement </w:t>
      </w:r>
    </w:p>
    <w:p w14:paraId="43E3ED15" w14:textId="77777777" w:rsidR="002C5B5B" w:rsidRDefault="002C5B5B" w:rsidP="002C5B5B">
      <w:pPr>
        <w:pStyle w:val="Style1"/>
        <w:tabs>
          <w:tab w:val="clear" w:pos="0"/>
        </w:tabs>
        <w:spacing w:line="240" w:lineRule="auto"/>
        <w:ind w:left="720"/>
        <w:outlineLvl w:val="9"/>
        <w:rPr>
          <w:rFonts w:cstheme="minorHAnsi"/>
          <w:b w:val="0"/>
          <w:color w:val="auto"/>
          <w:sz w:val="22"/>
          <w:szCs w:val="20"/>
          <w:lang w:val="en-US"/>
        </w:rPr>
      </w:pPr>
      <w:r>
        <w:rPr>
          <w:rFonts w:cstheme="minorHAnsi"/>
          <w:b w:val="0"/>
          <w:color w:val="auto"/>
          <w:sz w:val="22"/>
          <w:szCs w:val="20"/>
          <w:lang w:val="en-US"/>
        </w:rPr>
        <w:t>Diagram below depicts BJS’s Roadmap for implementation of LIR Application for all 5 sub-processes of ‘Potline Operation’ and DIR Application for ‘Anode Change’ sub-process.</w:t>
      </w:r>
    </w:p>
    <w:p w14:paraId="1A0B170C" w14:textId="77777777" w:rsidR="002C5B5B" w:rsidRDefault="0009131F" w:rsidP="0009131F">
      <w:pPr>
        <w:pStyle w:val="Style1"/>
        <w:tabs>
          <w:tab w:val="clear" w:pos="0"/>
        </w:tabs>
        <w:spacing w:line="240" w:lineRule="auto"/>
        <w:ind w:left="720"/>
        <w:jc w:val="center"/>
        <w:outlineLvl w:val="9"/>
        <w:rPr>
          <w:rFonts w:cstheme="minorHAnsi"/>
          <w:b w:val="0"/>
          <w:color w:val="auto"/>
          <w:sz w:val="22"/>
          <w:szCs w:val="20"/>
          <w:lang w:val="en-US"/>
        </w:rPr>
      </w:pPr>
      <w:r>
        <w:rPr>
          <w:rFonts w:cstheme="minorHAnsi"/>
          <w:b w:val="0"/>
          <w:noProof/>
          <w:color w:val="auto"/>
          <w:sz w:val="22"/>
          <w:szCs w:val="20"/>
          <w:lang w:val="en-US"/>
        </w:rPr>
        <w:drawing>
          <wp:inline distT="0" distB="0" distL="0" distR="0" wp14:anchorId="668C259C" wp14:editId="298BB780">
            <wp:extent cx="6035040" cy="252974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5040" cy="2529747"/>
                    </a:xfrm>
                    <a:prstGeom prst="rect">
                      <a:avLst/>
                    </a:prstGeom>
                    <a:noFill/>
                  </pic:spPr>
                </pic:pic>
              </a:graphicData>
            </a:graphic>
          </wp:inline>
        </w:drawing>
      </w:r>
    </w:p>
    <w:p w14:paraId="367FE7B9" w14:textId="77777777" w:rsidR="0009131F" w:rsidRPr="00B82830" w:rsidRDefault="0009131F" w:rsidP="0009131F">
      <w:pPr>
        <w:pStyle w:val="Caption"/>
        <w:ind w:left="810"/>
        <w:jc w:val="center"/>
        <w:rPr>
          <w:rFonts w:cstheme="minorHAnsi"/>
        </w:rPr>
      </w:pPr>
      <w:r w:rsidRPr="00B82830">
        <w:rPr>
          <w:rFonts w:cstheme="minorHAnsi"/>
        </w:rPr>
        <w:t xml:space="preserve">Figure </w:t>
      </w:r>
      <w:r>
        <w:rPr>
          <w:rFonts w:cstheme="minorHAnsi"/>
        </w:rPr>
        <w:t>3</w:t>
      </w:r>
      <w:r w:rsidRPr="00B82830">
        <w:rPr>
          <w:rFonts w:cstheme="minorHAnsi"/>
        </w:rPr>
        <w:t xml:space="preserve">: </w:t>
      </w:r>
      <w:r>
        <w:rPr>
          <w:rFonts w:cstheme="minorHAnsi"/>
        </w:rPr>
        <w:t>Implementation Roadmap</w:t>
      </w:r>
    </w:p>
    <w:p w14:paraId="63E97F2B" w14:textId="77777777" w:rsidR="0009131F" w:rsidRPr="002C5B5B" w:rsidRDefault="0009131F" w:rsidP="0009131F">
      <w:pPr>
        <w:pStyle w:val="Style1"/>
        <w:tabs>
          <w:tab w:val="clear" w:pos="0"/>
        </w:tabs>
        <w:spacing w:line="240" w:lineRule="auto"/>
        <w:ind w:left="720"/>
        <w:jc w:val="left"/>
        <w:outlineLvl w:val="9"/>
        <w:rPr>
          <w:rFonts w:cstheme="minorHAnsi"/>
          <w:b w:val="0"/>
          <w:color w:val="auto"/>
          <w:sz w:val="22"/>
          <w:szCs w:val="20"/>
          <w:lang w:val="en-US"/>
        </w:rPr>
      </w:pPr>
    </w:p>
    <w:p w14:paraId="0FC08218" w14:textId="77777777" w:rsidR="00E82458" w:rsidRPr="00B82830" w:rsidRDefault="00201C0C" w:rsidP="00E01727">
      <w:pPr>
        <w:pStyle w:val="Style1"/>
        <w:numPr>
          <w:ilvl w:val="1"/>
          <w:numId w:val="13"/>
        </w:numPr>
        <w:spacing w:line="240" w:lineRule="auto"/>
        <w:outlineLvl w:val="9"/>
        <w:rPr>
          <w:rFonts w:cstheme="minorHAnsi"/>
        </w:rPr>
      </w:pPr>
      <w:r w:rsidRPr="00B82830">
        <w:rPr>
          <w:rFonts w:cstheme="minorHAnsi"/>
        </w:rPr>
        <w:t xml:space="preserve">Milestone </w:t>
      </w:r>
      <w:proofErr w:type="gramStart"/>
      <w:r w:rsidRPr="00B82830">
        <w:rPr>
          <w:rFonts w:cstheme="minorHAnsi"/>
        </w:rPr>
        <w:t>1 :</w:t>
      </w:r>
      <w:proofErr w:type="gramEnd"/>
      <w:r w:rsidR="00E82458" w:rsidRPr="00B82830">
        <w:rPr>
          <w:rFonts w:cstheme="minorHAnsi"/>
        </w:rPr>
        <w:t xml:space="preserve"> </w:t>
      </w:r>
      <w:r w:rsidR="00560285">
        <w:rPr>
          <w:rFonts w:cstheme="minorHAnsi"/>
        </w:rPr>
        <w:t>LIR Application for ‘Anode Change’ Sub-Process</w:t>
      </w:r>
    </w:p>
    <w:p w14:paraId="674B94A7" w14:textId="77777777" w:rsidR="00560285" w:rsidRDefault="0038728B" w:rsidP="00A47CED">
      <w:pPr>
        <w:ind w:left="720"/>
        <w:jc w:val="left"/>
        <w:rPr>
          <w:rFonts w:cstheme="minorHAnsi"/>
          <w:szCs w:val="20"/>
          <w:lang w:val="en-CA"/>
        </w:rPr>
      </w:pPr>
      <w:r>
        <w:rPr>
          <w:rFonts w:cstheme="minorHAnsi"/>
          <w:szCs w:val="20"/>
          <w:lang w:val="en-CA"/>
        </w:rPr>
        <w:t>As part of this Milestone, BJS will rollout ‘Anode Change’ sub-process training module along with key features of the Platform as mentioned below across all 6 Potline Control Rooms and L&amp;D Training Center.</w:t>
      </w:r>
    </w:p>
    <w:p w14:paraId="5992C4E0" w14:textId="77777777" w:rsidR="006A534C" w:rsidRPr="00B82830" w:rsidRDefault="00A47CED" w:rsidP="00A47CED">
      <w:pPr>
        <w:ind w:left="720"/>
        <w:jc w:val="left"/>
        <w:rPr>
          <w:rFonts w:cstheme="minorHAnsi"/>
          <w:szCs w:val="20"/>
          <w:lang w:val="en-CA"/>
        </w:rPr>
      </w:pPr>
      <w:r>
        <w:rPr>
          <w:rFonts w:cstheme="minorHAnsi"/>
          <w:szCs w:val="20"/>
          <w:lang w:val="en-CA"/>
        </w:rPr>
        <w:t>xx</w:t>
      </w:r>
      <w:r w:rsidR="006A534C" w:rsidRPr="00B82830">
        <w:rPr>
          <w:rFonts w:cstheme="minorHAnsi"/>
          <w:szCs w:val="20"/>
          <w:lang w:val="en-CA"/>
        </w:rPr>
        <w:t xml:space="preserve"> </w:t>
      </w:r>
    </w:p>
    <w:p w14:paraId="6E97A907" w14:textId="77777777" w:rsidR="00832110" w:rsidRPr="00A47CED" w:rsidRDefault="00E82458" w:rsidP="00A47CED">
      <w:pPr>
        <w:ind w:left="720"/>
        <w:rPr>
          <w:b/>
          <w:bCs/>
          <w:szCs w:val="24"/>
          <w:u w:val="single"/>
        </w:rPr>
      </w:pPr>
      <w:r w:rsidRPr="00A47CED">
        <w:rPr>
          <w:b/>
          <w:bCs/>
          <w:szCs w:val="24"/>
          <w:u w:val="single"/>
        </w:rPr>
        <w:t>Deliverable</w:t>
      </w:r>
      <w:r w:rsidR="00CB7B97" w:rsidRPr="00A47CED">
        <w:rPr>
          <w:b/>
          <w:bCs/>
          <w:szCs w:val="24"/>
          <w:u w:val="single"/>
        </w:rPr>
        <w:t>s</w:t>
      </w:r>
      <w:r w:rsidRPr="00A47CED">
        <w:rPr>
          <w:b/>
          <w:bCs/>
          <w:szCs w:val="24"/>
          <w:u w:val="single"/>
        </w:rPr>
        <w:t xml:space="preserve"> </w:t>
      </w:r>
    </w:p>
    <w:p w14:paraId="4B3C61B6" w14:textId="77777777" w:rsidR="00A47CED" w:rsidRDefault="00953E7C" w:rsidP="00953E7C">
      <w:pPr>
        <w:pStyle w:val="ListParagraph"/>
        <w:numPr>
          <w:ilvl w:val="0"/>
          <w:numId w:val="27"/>
        </w:numPr>
        <w:contextualSpacing w:val="0"/>
        <w:rPr>
          <w:rFonts w:cstheme="minorHAnsi"/>
          <w:szCs w:val="20"/>
          <w:lang w:val="en-CA"/>
        </w:rPr>
      </w:pPr>
      <w:r>
        <w:rPr>
          <w:rFonts w:cstheme="minorHAnsi"/>
          <w:szCs w:val="20"/>
          <w:lang w:val="en-CA"/>
        </w:rPr>
        <w:t>LIR</w:t>
      </w:r>
      <w:r w:rsidR="005805CE">
        <w:rPr>
          <w:rFonts w:cstheme="minorHAnsi"/>
          <w:szCs w:val="20"/>
          <w:lang w:val="en-CA"/>
        </w:rPr>
        <w:t xml:space="preserve"> Application with following features</w:t>
      </w:r>
    </w:p>
    <w:p w14:paraId="667D59CF" w14:textId="3297A740" w:rsidR="005805CE" w:rsidRDefault="007B3EEE" w:rsidP="005805CE">
      <w:pPr>
        <w:pStyle w:val="ListParagraph"/>
        <w:numPr>
          <w:ilvl w:val="1"/>
          <w:numId w:val="27"/>
        </w:numPr>
        <w:contextualSpacing w:val="0"/>
        <w:rPr>
          <w:rFonts w:cstheme="minorHAnsi"/>
          <w:szCs w:val="20"/>
          <w:lang w:val="en-CA"/>
        </w:rPr>
      </w:pPr>
      <w:r>
        <w:rPr>
          <w:rFonts w:cstheme="minorHAnsi"/>
          <w:szCs w:val="20"/>
          <w:lang w:val="en-CA"/>
        </w:rPr>
        <w:t>Intuitive and interactive learning process</w:t>
      </w:r>
      <w:r w:rsidR="001E504F">
        <w:rPr>
          <w:rFonts w:cstheme="minorHAnsi"/>
          <w:szCs w:val="20"/>
          <w:lang w:val="en-CA"/>
        </w:rPr>
        <w:t xml:space="preserve"> with captivating animations</w:t>
      </w:r>
    </w:p>
    <w:p w14:paraId="71EB3A1B" w14:textId="3EAA33B8" w:rsidR="005805CE" w:rsidRDefault="007B3EEE" w:rsidP="005805CE">
      <w:pPr>
        <w:pStyle w:val="ListParagraph"/>
        <w:numPr>
          <w:ilvl w:val="1"/>
          <w:numId w:val="27"/>
        </w:numPr>
        <w:contextualSpacing w:val="0"/>
        <w:rPr>
          <w:rFonts w:cstheme="minorHAnsi"/>
          <w:szCs w:val="20"/>
          <w:lang w:val="en-CA"/>
        </w:rPr>
      </w:pPr>
      <w:r>
        <w:rPr>
          <w:rFonts w:cstheme="minorHAnsi"/>
          <w:szCs w:val="20"/>
          <w:lang w:val="en-CA"/>
        </w:rPr>
        <w:t xml:space="preserve">Quiz at appropriate intervals for </w:t>
      </w:r>
      <w:r w:rsidR="00BD2D0E">
        <w:rPr>
          <w:rFonts w:cstheme="minorHAnsi"/>
          <w:szCs w:val="20"/>
          <w:lang w:val="en-CA"/>
        </w:rPr>
        <w:t xml:space="preserve">sanity check on the learning </w:t>
      </w:r>
    </w:p>
    <w:p w14:paraId="228EF436" w14:textId="19EE6F86" w:rsidR="00BD2D0E" w:rsidRDefault="00BD2D0E" w:rsidP="005805CE">
      <w:pPr>
        <w:pStyle w:val="ListParagraph"/>
        <w:numPr>
          <w:ilvl w:val="1"/>
          <w:numId w:val="27"/>
        </w:numPr>
        <w:contextualSpacing w:val="0"/>
        <w:rPr>
          <w:rFonts w:cstheme="minorHAnsi"/>
          <w:szCs w:val="20"/>
          <w:lang w:val="en-CA"/>
        </w:rPr>
      </w:pPr>
      <w:r>
        <w:rPr>
          <w:rFonts w:cstheme="minorHAnsi"/>
          <w:szCs w:val="20"/>
          <w:lang w:val="en-CA"/>
        </w:rPr>
        <w:t xml:space="preserve">Insights and analytics indicating the efficacy of the process </w:t>
      </w:r>
    </w:p>
    <w:p w14:paraId="6B393394" w14:textId="33E51730" w:rsidR="00CC5573" w:rsidRDefault="00CC5573" w:rsidP="005805CE">
      <w:pPr>
        <w:pStyle w:val="ListParagraph"/>
        <w:numPr>
          <w:ilvl w:val="1"/>
          <w:numId w:val="27"/>
        </w:numPr>
        <w:contextualSpacing w:val="0"/>
        <w:rPr>
          <w:rFonts w:cstheme="minorHAnsi"/>
          <w:szCs w:val="20"/>
          <w:lang w:val="en-CA"/>
        </w:rPr>
      </w:pPr>
      <w:r>
        <w:rPr>
          <w:rFonts w:cstheme="minorHAnsi"/>
          <w:szCs w:val="20"/>
          <w:lang w:val="en-CA"/>
        </w:rPr>
        <w:t xml:space="preserve">SSO / AD authentication and authorisation for various roles </w:t>
      </w:r>
      <w:proofErr w:type="spellStart"/>
      <w:r>
        <w:rPr>
          <w:rFonts w:cstheme="minorHAnsi"/>
          <w:szCs w:val="20"/>
          <w:lang w:val="en-CA"/>
        </w:rPr>
        <w:t>e.g</w:t>
      </w:r>
      <w:proofErr w:type="spellEnd"/>
      <w:r>
        <w:rPr>
          <w:rFonts w:cstheme="minorHAnsi"/>
          <w:szCs w:val="20"/>
          <w:lang w:val="en-CA"/>
        </w:rPr>
        <w:t xml:space="preserve"> LMS </w:t>
      </w:r>
      <w:proofErr w:type="gramStart"/>
      <w:r>
        <w:rPr>
          <w:rFonts w:cstheme="minorHAnsi"/>
          <w:szCs w:val="20"/>
          <w:lang w:val="en-CA"/>
        </w:rPr>
        <w:t>admin ,</w:t>
      </w:r>
      <w:proofErr w:type="gramEnd"/>
      <w:r>
        <w:rPr>
          <w:rFonts w:cstheme="minorHAnsi"/>
          <w:szCs w:val="20"/>
          <w:lang w:val="en-CA"/>
        </w:rPr>
        <w:t xml:space="preserve"> LMS moderator, LMS proctor , LMS user </w:t>
      </w:r>
    </w:p>
    <w:p w14:paraId="68210AD4" w14:textId="77777777" w:rsidR="005805CE" w:rsidRPr="00207A7B" w:rsidRDefault="005805CE" w:rsidP="005805CE">
      <w:pPr>
        <w:pStyle w:val="ListParagraph"/>
        <w:numPr>
          <w:ilvl w:val="0"/>
          <w:numId w:val="27"/>
        </w:numPr>
        <w:contextualSpacing w:val="0"/>
        <w:rPr>
          <w:rFonts w:cstheme="minorHAnsi"/>
          <w:color w:val="FF0000"/>
          <w:szCs w:val="20"/>
          <w:lang w:val="en-CA"/>
        </w:rPr>
      </w:pPr>
      <w:r w:rsidRPr="00207A7B">
        <w:rPr>
          <w:rFonts w:cstheme="minorHAnsi"/>
          <w:color w:val="FF0000"/>
          <w:szCs w:val="20"/>
          <w:lang w:val="en-CA"/>
        </w:rPr>
        <w:t>Installed version of Platform across all 6 Potline Control Rooms (Desktops) and L&amp;D Training Center (Server)</w:t>
      </w:r>
    </w:p>
    <w:p w14:paraId="56A94BF1" w14:textId="77777777" w:rsidR="005805CE" w:rsidRPr="00207A7B" w:rsidRDefault="005805CE" w:rsidP="005805CE">
      <w:pPr>
        <w:pStyle w:val="ListParagraph"/>
        <w:numPr>
          <w:ilvl w:val="0"/>
          <w:numId w:val="27"/>
        </w:numPr>
        <w:contextualSpacing w:val="0"/>
        <w:rPr>
          <w:rFonts w:cstheme="minorHAnsi"/>
          <w:color w:val="FF0000"/>
          <w:szCs w:val="20"/>
          <w:lang w:val="en-CA"/>
        </w:rPr>
      </w:pPr>
      <w:r w:rsidRPr="00207A7B">
        <w:rPr>
          <w:rFonts w:cstheme="minorHAnsi"/>
          <w:color w:val="FF0000"/>
          <w:szCs w:val="20"/>
          <w:lang w:val="en-CA"/>
        </w:rPr>
        <w:lastRenderedPageBreak/>
        <w:t>Configure Desktops so that other desktops at vicinity can access the desktop</w:t>
      </w:r>
    </w:p>
    <w:p w14:paraId="37D35017" w14:textId="77777777" w:rsidR="005805CE" w:rsidRPr="00207A7B" w:rsidRDefault="005805CE" w:rsidP="005805CE">
      <w:pPr>
        <w:pStyle w:val="ListParagraph"/>
        <w:numPr>
          <w:ilvl w:val="0"/>
          <w:numId w:val="27"/>
        </w:numPr>
        <w:contextualSpacing w:val="0"/>
        <w:rPr>
          <w:rFonts w:cstheme="minorHAnsi"/>
          <w:color w:val="FF0000"/>
          <w:szCs w:val="20"/>
          <w:lang w:val="en-CA"/>
        </w:rPr>
      </w:pPr>
      <w:r w:rsidRPr="00207A7B">
        <w:rPr>
          <w:rFonts w:cstheme="minorHAnsi"/>
          <w:color w:val="FF0000"/>
          <w:szCs w:val="20"/>
          <w:lang w:val="en-CA"/>
        </w:rPr>
        <w:t>Scheduling batch jobs</w:t>
      </w:r>
    </w:p>
    <w:p w14:paraId="40B45FA4" w14:textId="77777777" w:rsidR="005805CE" w:rsidRDefault="00207A7B" w:rsidP="005805CE">
      <w:pPr>
        <w:pStyle w:val="ListParagraph"/>
        <w:numPr>
          <w:ilvl w:val="0"/>
          <w:numId w:val="27"/>
        </w:numPr>
        <w:contextualSpacing w:val="0"/>
        <w:rPr>
          <w:rFonts w:cstheme="minorHAnsi"/>
          <w:szCs w:val="20"/>
          <w:lang w:val="en-CA"/>
        </w:rPr>
      </w:pPr>
      <w:r>
        <w:rPr>
          <w:rFonts w:cstheme="minorHAnsi"/>
          <w:szCs w:val="20"/>
          <w:lang w:val="en-CA"/>
        </w:rPr>
        <w:t>User Manual for Administrators, Contributors &amp; Users</w:t>
      </w:r>
    </w:p>
    <w:p w14:paraId="62C5F5E3" w14:textId="77777777" w:rsidR="00207A7B" w:rsidRPr="00207A7B" w:rsidRDefault="00207A7B" w:rsidP="00207A7B">
      <w:pPr>
        <w:ind w:left="720"/>
        <w:rPr>
          <w:rFonts w:cstheme="minorHAnsi"/>
          <w:szCs w:val="20"/>
          <w:lang w:val="en-CA"/>
        </w:rPr>
      </w:pPr>
    </w:p>
    <w:p w14:paraId="5F76E11A" w14:textId="77777777" w:rsidR="00560285" w:rsidRPr="00B82830" w:rsidRDefault="00560285" w:rsidP="00560285">
      <w:pPr>
        <w:pStyle w:val="Style1"/>
        <w:numPr>
          <w:ilvl w:val="1"/>
          <w:numId w:val="13"/>
        </w:numPr>
        <w:spacing w:line="240" w:lineRule="auto"/>
        <w:outlineLvl w:val="9"/>
        <w:rPr>
          <w:rFonts w:cstheme="minorHAnsi"/>
        </w:rPr>
      </w:pPr>
      <w:r>
        <w:rPr>
          <w:rFonts w:cstheme="minorHAnsi"/>
        </w:rPr>
        <w:t xml:space="preserve">Milestone </w:t>
      </w:r>
      <w:proofErr w:type="gramStart"/>
      <w:r>
        <w:rPr>
          <w:rFonts w:cstheme="minorHAnsi"/>
        </w:rPr>
        <w:t>2</w:t>
      </w:r>
      <w:r w:rsidRPr="00B82830">
        <w:rPr>
          <w:rFonts w:cstheme="minorHAnsi"/>
        </w:rPr>
        <w:t xml:space="preserve"> :</w:t>
      </w:r>
      <w:proofErr w:type="gramEnd"/>
      <w:r w:rsidRPr="00B82830">
        <w:rPr>
          <w:rFonts w:cstheme="minorHAnsi"/>
        </w:rPr>
        <w:t xml:space="preserve"> </w:t>
      </w:r>
      <w:r>
        <w:rPr>
          <w:rFonts w:cstheme="minorHAnsi"/>
        </w:rPr>
        <w:t>LIR Application for ‘Anode Busbar Raising’ Sub-Process</w:t>
      </w:r>
    </w:p>
    <w:p w14:paraId="6EA681E7" w14:textId="77777777" w:rsidR="00560285" w:rsidRDefault="00207A7B" w:rsidP="00560285">
      <w:pPr>
        <w:ind w:left="720"/>
        <w:jc w:val="left"/>
        <w:rPr>
          <w:rFonts w:cstheme="minorHAnsi"/>
          <w:szCs w:val="20"/>
          <w:lang w:val="en-CA"/>
        </w:rPr>
      </w:pPr>
      <w:r w:rsidRPr="00207A7B">
        <w:rPr>
          <w:rFonts w:cstheme="minorHAnsi"/>
          <w:szCs w:val="20"/>
          <w:lang w:val="en-CA"/>
        </w:rPr>
        <w:t xml:space="preserve">As part of this Milestone, BJS will rollout ‘Anode </w:t>
      </w:r>
      <w:r>
        <w:rPr>
          <w:rFonts w:cstheme="minorHAnsi"/>
          <w:szCs w:val="20"/>
          <w:lang w:val="en-CA"/>
        </w:rPr>
        <w:t>Busbar Raising</w:t>
      </w:r>
      <w:r w:rsidRPr="00207A7B">
        <w:rPr>
          <w:rFonts w:cstheme="minorHAnsi"/>
          <w:szCs w:val="20"/>
          <w:lang w:val="en-CA"/>
        </w:rPr>
        <w:t>’ sub-process training module along with key features of the Platform as mentioned below across all 6 Potline Control Rooms and L&amp;D Training Center.</w:t>
      </w:r>
    </w:p>
    <w:p w14:paraId="04D2647F" w14:textId="77777777" w:rsidR="00560285" w:rsidRPr="00B82830" w:rsidRDefault="00560285" w:rsidP="00560285">
      <w:pPr>
        <w:ind w:left="720"/>
        <w:jc w:val="left"/>
        <w:rPr>
          <w:rFonts w:cstheme="minorHAnsi"/>
          <w:szCs w:val="20"/>
          <w:lang w:val="en-CA"/>
        </w:rPr>
      </w:pPr>
      <w:r>
        <w:rPr>
          <w:rFonts w:cstheme="minorHAnsi"/>
          <w:szCs w:val="20"/>
          <w:lang w:val="en-CA"/>
        </w:rPr>
        <w:t>xx</w:t>
      </w:r>
      <w:r w:rsidRPr="00B82830">
        <w:rPr>
          <w:rFonts w:cstheme="minorHAnsi"/>
          <w:szCs w:val="20"/>
          <w:lang w:val="en-CA"/>
        </w:rPr>
        <w:t xml:space="preserve"> </w:t>
      </w:r>
    </w:p>
    <w:p w14:paraId="16660D11" w14:textId="77777777" w:rsidR="00560285" w:rsidRPr="00A47CED" w:rsidRDefault="00560285" w:rsidP="00560285">
      <w:pPr>
        <w:ind w:left="720"/>
        <w:rPr>
          <w:b/>
          <w:bCs/>
          <w:szCs w:val="24"/>
          <w:u w:val="single"/>
        </w:rPr>
      </w:pPr>
      <w:r w:rsidRPr="00A47CED">
        <w:rPr>
          <w:b/>
          <w:bCs/>
          <w:szCs w:val="24"/>
          <w:u w:val="single"/>
        </w:rPr>
        <w:t xml:space="preserve">Deliverables </w:t>
      </w:r>
    </w:p>
    <w:p w14:paraId="6410101A" w14:textId="77777777" w:rsidR="00207A7B" w:rsidRDefault="00207A7B" w:rsidP="00207A7B">
      <w:pPr>
        <w:pStyle w:val="ListParagraph"/>
        <w:numPr>
          <w:ilvl w:val="0"/>
          <w:numId w:val="28"/>
        </w:numPr>
        <w:contextualSpacing w:val="0"/>
        <w:rPr>
          <w:rFonts w:cstheme="minorHAnsi"/>
          <w:szCs w:val="20"/>
          <w:lang w:val="en-CA"/>
        </w:rPr>
      </w:pPr>
      <w:r>
        <w:rPr>
          <w:rFonts w:cstheme="minorHAnsi"/>
          <w:szCs w:val="20"/>
          <w:lang w:val="en-CA"/>
        </w:rPr>
        <w:t>LIR Application with additional features</w:t>
      </w:r>
    </w:p>
    <w:p w14:paraId="5746A7DC" w14:textId="77777777" w:rsidR="00207A7B" w:rsidRDefault="00207A7B" w:rsidP="00207A7B">
      <w:pPr>
        <w:pStyle w:val="ListParagraph"/>
        <w:numPr>
          <w:ilvl w:val="1"/>
          <w:numId w:val="28"/>
        </w:numPr>
        <w:contextualSpacing w:val="0"/>
        <w:rPr>
          <w:rFonts w:cstheme="minorHAnsi"/>
          <w:szCs w:val="20"/>
          <w:lang w:val="en-CA"/>
        </w:rPr>
      </w:pPr>
      <w:r>
        <w:rPr>
          <w:rFonts w:cstheme="minorHAnsi"/>
          <w:szCs w:val="20"/>
          <w:lang w:val="en-CA"/>
        </w:rPr>
        <w:t>Management Dashboard</w:t>
      </w:r>
      <w:r w:rsidR="00590C22">
        <w:rPr>
          <w:rFonts w:cstheme="minorHAnsi"/>
          <w:szCs w:val="20"/>
          <w:lang w:val="en-CA"/>
        </w:rPr>
        <w:t xml:space="preserve"> (xx)</w:t>
      </w:r>
    </w:p>
    <w:p w14:paraId="4CA28AC6" w14:textId="77777777" w:rsidR="00207A7B" w:rsidRDefault="00207A7B" w:rsidP="00207A7B">
      <w:pPr>
        <w:pStyle w:val="ListParagraph"/>
        <w:numPr>
          <w:ilvl w:val="1"/>
          <w:numId w:val="28"/>
        </w:numPr>
        <w:contextualSpacing w:val="0"/>
        <w:rPr>
          <w:rFonts w:cstheme="minorHAnsi"/>
          <w:szCs w:val="20"/>
          <w:lang w:val="en-CA"/>
        </w:rPr>
      </w:pPr>
      <w:r>
        <w:rPr>
          <w:rFonts w:cstheme="minorHAnsi"/>
          <w:szCs w:val="20"/>
          <w:lang w:val="en-CA"/>
        </w:rPr>
        <w:t>Reward for Contributors</w:t>
      </w:r>
      <w:r w:rsidR="00590C22">
        <w:rPr>
          <w:rFonts w:cstheme="minorHAnsi"/>
          <w:szCs w:val="20"/>
          <w:lang w:val="en-CA"/>
        </w:rPr>
        <w:t xml:space="preserve"> (SME, Trainee)</w:t>
      </w:r>
    </w:p>
    <w:p w14:paraId="12B29E55" w14:textId="76B76D51" w:rsidR="00207A7B" w:rsidRDefault="00207A7B" w:rsidP="00207A7B">
      <w:pPr>
        <w:pStyle w:val="ListParagraph"/>
        <w:numPr>
          <w:ilvl w:val="1"/>
          <w:numId w:val="28"/>
        </w:numPr>
        <w:contextualSpacing w:val="0"/>
        <w:rPr>
          <w:rFonts w:cstheme="minorHAnsi"/>
          <w:szCs w:val="20"/>
          <w:lang w:val="en-CA"/>
        </w:rPr>
      </w:pPr>
      <w:r>
        <w:rPr>
          <w:rFonts w:cstheme="minorHAnsi"/>
          <w:szCs w:val="20"/>
          <w:lang w:val="en-CA"/>
        </w:rPr>
        <w:t>Automation of Workflow to upload Content &amp; Questions</w:t>
      </w:r>
    </w:p>
    <w:p w14:paraId="75E9B74E" w14:textId="77777777" w:rsidR="00CC5573" w:rsidRDefault="00CC5573" w:rsidP="00207A7B">
      <w:pPr>
        <w:pStyle w:val="ListParagraph"/>
        <w:numPr>
          <w:ilvl w:val="1"/>
          <w:numId w:val="28"/>
        </w:numPr>
        <w:contextualSpacing w:val="0"/>
        <w:rPr>
          <w:rFonts w:cstheme="minorHAnsi"/>
          <w:szCs w:val="20"/>
          <w:lang w:val="en-CA"/>
        </w:rPr>
      </w:pPr>
    </w:p>
    <w:p w14:paraId="6970D288" w14:textId="77777777" w:rsidR="00590C22" w:rsidRDefault="00590C22" w:rsidP="00590C22">
      <w:pPr>
        <w:pStyle w:val="ListParagraph"/>
        <w:numPr>
          <w:ilvl w:val="0"/>
          <w:numId w:val="28"/>
        </w:numPr>
        <w:contextualSpacing w:val="0"/>
        <w:rPr>
          <w:rFonts w:cstheme="minorHAnsi"/>
          <w:szCs w:val="20"/>
          <w:lang w:val="en-CA"/>
        </w:rPr>
      </w:pPr>
      <w:r>
        <w:rPr>
          <w:rFonts w:cstheme="minorHAnsi"/>
          <w:szCs w:val="20"/>
          <w:lang w:val="en-CA"/>
        </w:rPr>
        <w:t>Updated User Manual for Administrators, Contributors &amp; Users</w:t>
      </w:r>
    </w:p>
    <w:p w14:paraId="28499954" w14:textId="502D4BE3" w:rsidR="00584232" w:rsidRDefault="00516D62" w:rsidP="00590C22">
      <w:pPr>
        <w:pStyle w:val="ListParagraph"/>
        <w:numPr>
          <w:ilvl w:val="0"/>
          <w:numId w:val="28"/>
        </w:numPr>
        <w:contextualSpacing w:val="0"/>
        <w:rPr>
          <w:rFonts w:cstheme="minorHAnsi"/>
          <w:szCs w:val="20"/>
          <w:lang w:val="en-CA"/>
        </w:rPr>
      </w:pPr>
      <w:r>
        <w:rPr>
          <w:rFonts w:cstheme="minorHAnsi"/>
          <w:szCs w:val="20"/>
          <w:lang w:val="en-CA"/>
        </w:rPr>
        <w:t>X</w:t>
      </w:r>
      <w:r w:rsidR="00584232">
        <w:rPr>
          <w:rFonts w:cstheme="minorHAnsi"/>
          <w:szCs w:val="20"/>
          <w:lang w:val="en-CA"/>
        </w:rPr>
        <w:t>x</w:t>
      </w:r>
    </w:p>
    <w:p w14:paraId="2A8BF0E7" w14:textId="77777777" w:rsidR="00560285" w:rsidRDefault="00560285" w:rsidP="00560285">
      <w:pPr>
        <w:pStyle w:val="ListParagraph"/>
        <w:contextualSpacing w:val="0"/>
        <w:rPr>
          <w:rFonts w:cstheme="minorHAnsi"/>
          <w:szCs w:val="20"/>
          <w:lang w:val="en-CA"/>
        </w:rPr>
      </w:pPr>
    </w:p>
    <w:p w14:paraId="55A58909" w14:textId="77777777" w:rsidR="00974590" w:rsidRPr="00B82830" w:rsidRDefault="00974590" w:rsidP="00974590">
      <w:pPr>
        <w:pStyle w:val="Style1"/>
        <w:numPr>
          <w:ilvl w:val="1"/>
          <w:numId w:val="13"/>
        </w:numPr>
        <w:spacing w:line="240" w:lineRule="auto"/>
        <w:outlineLvl w:val="9"/>
        <w:rPr>
          <w:rFonts w:cstheme="minorHAnsi"/>
        </w:rPr>
      </w:pPr>
      <w:r>
        <w:rPr>
          <w:rFonts w:cstheme="minorHAnsi"/>
        </w:rPr>
        <w:t xml:space="preserve">Milestone </w:t>
      </w:r>
      <w:proofErr w:type="gramStart"/>
      <w:r>
        <w:rPr>
          <w:rFonts w:cstheme="minorHAnsi"/>
        </w:rPr>
        <w:t>2</w:t>
      </w:r>
      <w:r w:rsidRPr="00B82830">
        <w:rPr>
          <w:rFonts w:cstheme="minorHAnsi"/>
        </w:rPr>
        <w:t xml:space="preserve"> :</w:t>
      </w:r>
      <w:proofErr w:type="gramEnd"/>
      <w:r w:rsidRPr="00B82830">
        <w:rPr>
          <w:rFonts w:cstheme="minorHAnsi"/>
        </w:rPr>
        <w:t xml:space="preserve"> </w:t>
      </w:r>
      <w:r>
        <w:rPr>
          <w:rFonts w:cstheme="minorHAnsi"/>
        </w:rPr>
        <w:t>DIR Application for ‘Anode Change’ Sub-Process</w:t>
      </w:r>
    </w:p>
    <w:p w14:paraId="4A87042C" w14:textId="77777777" w:rsidR="00974590" w:rsidRDefault="00974590" w:rsidP="00974590">
      <w:pPr>
        <w:ind w:left="720"/>
        <w:jc w:val="left"/>
        <w:rPr>
          <w:rFonts w:cstheme="minorHAnsi"/>
          <w:szCs w:val="20"/>
          <w:lang w:val="en-CA"/>
        </w:rPr>
      </w:pPr>
    </w:p>
    <w:p w14:paraId="38B7E706" w14:textId="1FE307A8" w:rsidR="00974590" w:rsidRDefault="00BD2D0E" w:rsidP="00974590">
      <w:pPr>
        <w:ind w:left="720"/>
        <w:jc w:val="left"/>
        <w:rPr>
          <w:ins w:id="7" w:author="ranjaya praharaj" w:date="2018-06-14T21:31:00Z"/>
          <w:rFonts w:cstheme="minorHAnsi"/>
          <w:szCs w:val="20"/>
          <w:lang w:val="en-CA"/>
        </w:rPr>
      </w:pPr>
      <w:r>
        <w:rPr>
          <w:rFonts w:cstheme="minorHAnsi"/>
          <w:szCs w:val="20"/>
          <w:lang w:val="en-CA"/>
        </w:rPr>
        <w:t xml:space="preserve">DIR (Do It Right) is a solution </w:t>
      </w:r>
      <w:proofErr w:type="gramStart"/>
      <w:r>
        <w:rPr>
          <w:rFonts w:cstheme="minorHAnsi"/>
          <w:szCs w:val="20"/>
          <w:lang w:val="en-CA"/>
        </w:rPr>
        <w:t>of  BJS</w:t>
      </w:r>
      <w:proofErr w:type="gramEnd"/>
      <w:r>
        <w:rPr>
          <w:rFonts w:cstheme="minorHAnsi"/>
          <w:szCs w:val="20"/>
          <w:lang w:val="en-CA"/>
        </w:rPr>
        <w:t xml:space="preserve"> innovations program for making LMS offering more outcome driven and aligned to the organization’s objective of having a  sustainable and outcome driven  solution </w:t>
      </w:r>
      <w:r w:rsidR="00974590" w:rsidRPr="00B82830">
        <w:rPr>
          <w:rFonts w:cstheme="minorHAnsi"/>
          <w:szCs w:val="20"/>
          <w:lang w:val="en-CA"/>
        </w:rPr>
        <w:t xml:space="preserve"> </w:t>
      </w:r>
      <w:r>
        <w:rPr>
          <w:rFonts w:cstheme="minorHAnsi"/>
          <w:szCs w:val="20"/>
          <w:lang w:val="en-CA"/>
        </w:rPr>
        <w:t xml:space="preserve">to the ambitious digital based learning program of  Vedanta’s LMS team </w:t>
      </w:r>
      <w:r w:rsidR="001E504F">
        <w:rPr>
          <w:rFonts w:cstheme="minorHAnsi"/>
          <w:szCs w:val="20"/>
          <w:lang w:val="en-CA"/>
        </w:rPr>
        <w:t xml:space="preserve">. It basically ensures that the trainee has practically understood </w:t>
      </w:r>
      <w:proofErr w:type="gramStart"/>
      <w:r w:rsidR="001E504F">
        <w:rPr>
          <w:rFonts w:cstheme="minorHAnsi"/>
          <w:szCs w:val="20"/>
          <w:lang w:val="en-CA"/>
        </w:rPr>
        <w:t>each</w:t>
      </w:r>
      <w:proofErr w:type="gramEnd"/>
      <w:r w:rsidR="001E504F">
        <w:rPr>
          <w:rFonts w:cstheme="minorHAnsi"/>
          <w:szCs w:val="20"/>
          <w:lang w:val="en-CA"/>
        </w:rPr>
        <w:t xml:space="preserve"> and every aspect of the procedure</w:t>
      </w:r>
      <w:r w:rsidR="000C3905">
        <w:rPr>
          <w:rFonts w:cstheme="minorHAnsi"/>
          <w:szCs w:val="20"/>
          <w:lang w:val="en-CA"/>
        </w:rPr>
        <w:t>s thus referred to as SOPs</w:t>
      </w:r>
      <w:bookmarkStart w:id="8" w:name="_GoBack"/>
      <w:bookmarkEnd w:id="8"/>
      <w:r w:rsidR="001E504F">
        <w:rPr>
          <w:rFonts w:cstheme="minorHAnsi"/>
          <w:szCs w:val="20"/>
          <w:lang w:val="en-CA"/>
        </w:rPr>
        <w:t xml:space="preserve"> both normal and exceptions and normalizations techniques </w:t>
      </w:r>
      <w:r w:rsidR="00FD0F89">
        <w:rPr>
          <w:rFonts w:cstheme="minorHAnsi"/>
          <w:szCs w:val="20"/>
          <w:lang w:val="en-CA"/>
        </w:rPr>
        <w:t xml:space="preserve">to ensure seamless resumption of flow </w:t>
      </w:r>
    </w:p>
    <w:p w14:paraId="40D00B54" w14:textId="77777777" w:rsidR="00BD2D0E" w:rsidRPr="00B82830" w:rsidRDefault="00BD2D0E" w:rsidP="00974590">
      <w:pPr>
        <w:ind w:left="720"/>
        <w:jc w:val="left"/>
        <w:rPr>
          <w:rFonts w:cstheme="minorHAnsi"/>
          <w:szCs w:val="20"/>
          <w:lang w:val="en-CA"/>
        </w:rPr>
      </w:pPr>
    </w:p>
    <w:p w14:paraId="02269F42" w14:textId="77777777" w:rsidR="00974590" w:rsidRPr="00A47CED" w:rsidRDefault="00974590" w:rsidP="00974590">
      <w:pPr>
        <w:ind w:left="720"/>
        <w:rPr>
          <w:b/>
          <w:bCs/>
          <w:szCs w:val="24"/>
          <w:u w:val="single"/>
        </w:rPr>
      </w:pPr>
      <w:r w:rsidRPr="00A47CED">
        <w:rPr>
          <w:b/>
          <w:bCs/>
          <w:szCs w:val="24"/>
          <w:u w:val="single"/>
        </w:rPr>
        <w:t xml:space="preserve">Deliverables </w:t>
      </w:r>
    </w:p>
    <w:p w14:paraId="1EB864CB" w14:textId="1C45DFAD" w:rsidR="00974590" w:rsidRDefault="00B50712" w:rsidP="00B50712">
      <w:pPr>
        <w:pStyle w:val="ListParagraph"/>
        <w:numPr>
          <w:ilvl w:val="0"/>
          <w:numId w:val="33"/>
        </w:numPr>
        <w:contextualSpacing w:val="0"/>
        <w:rPr>
          <w:rFonts w:cstheme="minorHAnsi"/>
          <w:szCs w:val="20"/>
          <w:lang w:val="en-CA"/>
        </w:rPr>
      </w:pPr>
      <w:r>
        <w:rPr>
          <w:rFonts w:cstheme="minorHAnsi"/>
          <w:szCs w:val="20"/>
          <w:lang w:val="en-CA"/>
        </w:rPr>
        <w:t xml:space="preserve">User would have provision to create a nuclear chain reaction type of </w:t>
      </w:r>
      <w:r w:rsidR="00FD0F89">
        <w:rPr>
          <w:rFonts w:cstheme="minorHAnsi"/>
          <w:szCs w:val="20"/>
          <w:lang w:val="en-CA"/>
        </w:rPr>
        <w:t xml:space="preserve">visual </w:t>
      </w:r>
      <w:r>
        <w:rPr>
          <w:rFonts w:cstheme="minorHAnsi"/>
          <w:szCs w:val="20"/>
          <w:lang w:val="en-CA"/>
        </w:rPr>
        <w:t xml:space="preserve">model mimicking a tree traversal view </w:t>
      </w:r>
    </w:p>
    <w:p w14:paraId="329F907B" w14:textId="04B744C5" w:rsidR="00B50712" w:rsidRDefault="00B50712" w:rsidP="00B50712">
      <w:pPr>
        <w:pStyle w:val="ListParagraph"/>
        <w:numPr>
          <w:ilvl w:val="0"/>
          <w:numId w:val="33"/>
        </w:numPr>
        <w:contextualSpacing w:val="0"/>
        <w:rPr>
          <w:rFonts w:cstheme="minorHAnsi"/>
          <w:szCs w:val="20"/>
          <w:lang w:val="en-CA"/>
        </w:rPr>
      </w:pPr>
      <w:r>
        <w:rPr>
          <w:rFonts w:cstheme="minorHAnsi"/>
          <w:szCs w:val="20"/>
          <w:lang w:val="en-CA"/>
        </w:rPr>
        <w:t xml:space="preserve">Each node of the view would have </w:t>
      </w:r>
      <w:proofErr w:type="gramStart"/>
      <w:r>
        <w:rPr>
          <w:rFonts w:cstheme="minorHAnsi"/>
          <w:szCs w:val="20"/>
          <w:lang w:val="en-CA"/>
        </w:rPr>
        <w:t>processes ,</w:t>
      </w:r>
      <w:proofErr w:type="gramEnd"/>
      <w:r>
        <w:rPr>
          <w:rFonts w:cstheme="minorHAnsi"/>
          <w:szCs w:val="20"/>
          <w:lang w:val="en-CA"/>
        </w:rPr>
        <w:t xml:space="preserve"> tasks and sub – tasks and their dependencies </w:t>
      </w:r>
      <w:r w:rsidR="00FD0F89">
        <w:rPr>
          <w:rFonts w:cstheme="minorHAnsi"/>
          <w:szCs w:val="20"/>
          <w:lang w:val="en-CA"/>
        </w:rPr>
        <w:t xml:space="preserve">and would navigate from initiation to closure </w:t>
      </w:r>
    </w:p>
    <w:p w14:paraId="17092F2E" w14:textId="3E8DFCD6" w:rsidR="00B50712" w:rsidRDefault="00B50712" w:rsidP="00B50712">
      <w:pPr>
        <w:pStyle w:val="ListParagraph"/>
        <w:numPr>
          <w:ilvl w:val="0"/>
          <w:numId w:val="33"/>
        </w:numPr>
        <w:contextualSpacing w:val="0"/>
        <w:rPr>
          <w:rFonts w:cstheme="minorHAnsi"/>
          <w:szCs w:val="20"/>
          <w:lang w:val="en-CA"/>
        </w:rPr>
      </w:pPr>
      <w:r>
        <w:rPr>
          <w:rFonts w:cstheme="minorHAnsi"/>
          <w:szCs w:val="20"/>
          <w:lang w:val="en-CA"/>
        </w:rPr>
        <w:t xml:space="preserve">A gamification approach </w:t>
      </w:r>
      <w:r w:rsidR="00FD0F89">
        <w:rPr>
          <w:rFonts w:cstheme="minorHAnsi"/>
          <w:szCs w:val="20"/>
          <w:lang w:val="en-CA"/>
        </w:rPr>
        <w:t xml:space="preserve">to complete the process flow where a correct selection would increase your score and incorrect one would reduce it </w:t>
      </w:r>
    </w:p>
    <w:p w14:paraId="682978EE" w14:textId="15F01B87" w:rsidR="00FD0F89" w:rsidRDefault="00FD0F89" w:rsidP="00B50712">
      <w:pPr>
        <w:pStyle w:val="ListParagraph"/>
        <w:numPr>
          <w:ilvl w:val="0"/>
          <w:numId w:val="33"/>
        </w:numPr>
        <w:contextualSpacing w:val="0"/>
        <w:rPr>
          <w:rFonts w:cstheme="minorHAnsi"/>
          <w:szCs w:val="20"/>
          <w:lang w:val="en-CA"/>
        </w:rPr>
      </w:pPr>
      <w:r>
        <w:rPr>
          <w:rFonts w:cstheme="minorHAnsi"/>
          <w:szCs w:val="20"/>
          <w:lang w:val="en-CA"/>
        </w:rPr>
        <w:t xml:space="preserve">Successive increase in complexity levels by adding exceptions or anomaly flows where advanced level of process knowledge is required to take judgements in critical cases and provide normalization techniques thereof </w:t>
      </w:r>
    </w:p>
    <w:p w14:paraId="22FF93F8" w14:textId="77777777" w:rsidR="00974590" w:rsidRDefault="00974590" w:rsidP="00560285">
      <w:pPr>
        <w:pStyle w:val="ListParagraph"/>
        <w:contextualSpacing w:val="0"/>
        <w:rPr>
          <w:rFonts w:cstheme="minorHAnsi"/>
          <w:szCs w:val="20"/>
          <w:lang w:val="en-CA"/>
        </w:rPr>
      </w:pPr>
    </w:p>
    <w:p w14:paraId="41DC61DE" w14:textId="77777777" w:rsidR="00560285" w:rsidRPr="00B82830" w:rsidRDefault="00560285" w:rsidP="00560285">
      <w:pPr>
        <w:pStyle w:val="Style1"/>
        <w:numPr>
          <w:ilvl w:val="1"/>
          <w:numId w:val="13"/>
        </w:numPr>
        <w:spacing w:line="240" w:lineRule="auto"/>
        <w:outlineLvl w:val="9"/>
        <w:rPr>
          <w:rFonts w:cstheme="minorHAnsi"/>
        </w:rPr>
      </w:pPr>
      <w:r w:rsidRPr="00B82830">
        <w:rPr>
          <w:rFonts w:cstheme="minorHAnsi"/>
        </w:rPr>
        <w:t xml:space="preserve">Milestone </w:t>
      </w:r>
      <w:proofErr w:type="gramStart"/>
      <w:r w:rsidR="00974590">
        <w:rPr>
          <w:rFonts w:cstheme="minorHAnsi"/>
        </w:rPr>
        <w:t>3</w:t>
      </w:r>
      <w:r w:rsidRPr="00B82830">
        <w:rPr>
          <w:rFonts w:cstheme="minorHAnsi"/>
        </w:rPr>
        <w:t xml:space="preserve"> :</w:t>
      </w:r>
      <w:proofErr w:type="gramEnd"/>
      <w:r w:rsidRPr="00B82830">
        <w:rPr>
          <w:rFonts w:cstheme="minorHAnsi"/>
        </w:rPr>
        <w:t xml:space="preserve"> </w:t>
      </w:r>
      <w:r>
        <w:rPr>
          <w:rFonts w:cstheme="minorHAnsi"/>
        </w:rPr>
        <w:t>LIR Application for ‘Bath Correction’ Sub-Process</w:t>
      </w:r>
    </w:p>
    <w:p w14:paraId="3EA35425" w14:textId="77777777" w:rsidR="00560285" w:rsidRDefault="00560285" w:rsidP="00560285">
      <w:pPr>
        <w:ind w:left="720"/>
        <w:jc w:val="left"/>
        <w:rPr>
          <w:rFonts w:cstheme="minorHAnsi"/>
          <w:szCs w:val="20"/>
          <w:lang w:val="en-CA"/>
        </w:rPr>
      </w:pPr>
    </w:p>
    <w:p w14:paraId="1ADFE8C2" w14:textId="77777777" w:rsidR="00560285" w:rsidRPr="00B82830" w:rsidRDefault="00560285" w:rsidP="00560285">
      <w:pPr>
        <w:ind w:left="720"/>
        <w:jc w:val="left"/>
        <w:rPr>
          <w:rFonts w:cstheme="minorHAnsi"/>
          <w:szCs w:val="20"/>
          <w:lang w:val="en-CA"/>
        </w:rPr>
      </w:pPr>
      <w:r>
        <w:rPr>
          <w:rFonts w:cstheme="minorHAnsi"/>
          <w:szCs w:val="20"/>
          <w:lang w:val="en-CA"/>
        </w:rPr>
        <w:t>xx</w:t>
      </w:r>
      <w:r w:rsidRPr="00B82830">
        <w:rPr>
          <w:rFonts w:cstheme="minorHAnsi"/>
          <w:szCs w:val="20"/>
          <w:lang w:val="en-CA"/>
        </w:rPr>
        <w:t xml:space="preserve"> </w:t>
      </w:r>
    </w:p>
    <w:p w14:paraId="1AF121BC" w14:textId="77777777" w:rsidR="00560285" w:rsidRPr="00A47CED" w:rsidRDefault="00560285" w:rsidP="00560285">
      <w:pPr>
        <w:ind w:left="720"/>
        <w:rPr>
          <w:b/>
          <w:bCs/>
          <w:szCs w:val="24"/>
          <w:u w:val="single"/>
        </w:rPr>
      </w:pPr>
      <w:r w:rsidRPr="00A47CED">
        <w:rPr>
          <w:b/>
          <w:bCs/>
          <w:szCs w:val="24"/>
          <w:u w:val="single"/>
        </w:rPr>
        <w:t xml:space="preserve">Deliverables </w:t>
      </w:r>
    </w:p>
    <w:p w14:paraId="2FA7F92C" w14:textId="77777777" w:rsidR="00560285" w:rsidRDefault="00560285" w:rsidP="00560285">
      <w:pPr>
        <w:pStyle w:val="ListParagraph"/>
        <w:contextualSpacing w:val="0"/>
        <w:rPr>
          <w:rFonts w:cstheme="minorHAnsi"/>
          <w:szCs w:val="20"/>
          <w:lang w:val="en-CA"/>
        </w:rPr>
      </w:pPr>
      <w:r>
        <w:rPr>
          <w:rFonts w:cstheme="minorHAnsi"/>
          <w:szCs w:val="20"/>
          <w:lang w:val="en-CA"/>
        </w:rPr>
        <w:t>Xx</w:t>
      </w:r>
    </w:p>
    <w:p w14:paraId="5A0ED896" w14:textId="77777777" w:rsidR="00744445" w:rsidRDefault="00744445" w:rsidP="00744445">
      <w:pPr>
        <w:pStyle w:val="ListParagraph"/>
        <w:numPr>
          <w:ilvl w:val="0"/>
          <w:numId w:val="30"/>
        </w:numPr>
        <w:contextualSpacing w:val="0"/>
        <w:rPr>
          <w:rFonts w:cstheme="minorHAnsi"/>
          <w:szCs w:val="20"/>
          <w:lang w:val="en-CA"/>
        </w:rPr>
      </w:pPr>
      <w:r>
        <w:rPr>
          <w:rFonts w:cstheme="minorHAnsi"/>
          <w:szCs w:val="20"/>
          <w:lang w:val="en-CA"/>
        </w:rPr>
        <w:t>Updated User Manual for Administrators, Contributors &amp; Users</w:t>
      </w:r>
    </w:p>
    <w:p w14:paraId="0697D6E6" w14:textId="77777777" w:rsidR="00744445" w:rsidRDefault="00744445" w:rsidP="00744445">
      <w:pPr>
        <w:pStyle w:val="ListParagraph"/>
        <w:numPr>
          <w:ilvl w:val="0"/>
          <w:numId w:val="30"/>
        </w:numPr>
        <w:contextualSpacing w:val="0"/>
        <w:rPr>
          <w:rFonts w:cstheme="minorHAnsi"/>
          <w:szCs w:val="20"/>
          <w:lang w:val="en-CA"/>
        </w:rPr>
      </w:pPr>
      <w:r>
        <w:rPr>
          <w:rFonts w:cstheme="minorHAnsi"/>
          <w:szCs w:val="20"/>
          <w:lang w:val="en-CA"/>
        </w:rPr>
        <w:lastRenderedPageBreak/>
        <w:t>xx</w:t>
      </w:r>
    </w:p>
    <w:p w14:paraId="0A1BF852" w14:textId="77777777" w:rsidR="00744445" w:rsidRDefault="00744445" w:rsidP="00560285">
      <w:pPr>
        <w:pStyle w:val="ListParagraph"/>
        <w:contextualSpacing w:val="0"/>
        <w:rPr>
          <w:rFonts w:cstheme="minorHAnsi"/>
          <w:szCs w:val="20"/>
          <w:lang w:val="en-CA"/>
        </w:rPr>
      </w:pPr>
    </w:p>
    <w:p w14:paraId="6E120F31" w14:textId="77777777" w:rsidR="00560285" w:rsidRPr="00B82830" w:rsidRDefault="00974590" w:rsidP="00560285">
      <w:pPr>
        <w:pStyle w:val="Style1"/>
        <w:numPr>
          <w:ilvl w:val="1"/>
          <w:numId w:val="13"/>
        </w:numPr>
        <w:spacing w:line="240" w:lineRule="auto"/>
        <w:outlineLvl w:val="9"/>
        <w:rPr>
          <w:rFonts w:cstheme="minorHAnsi"/>
        </w:rPr>
      </w:pPr>
      <w:r>
        <w:rPr>
          <w:rFonts w:cstheme="minorHAnsi"/>
        </w:rPr>
        <w:t xml:space="preserve">Milestone </w:t>
      </w:r>
      <w:proofErr w:type="gramStart"/>
      <w:r>
        <w:rPr>
          <w:rFonts w:cstheme="minorHAnsi"/>
        </w:rPr>
        <w:t>4</w:t>
      </w:r>
      <w:r w:rsidR="00560285" w:rsidRPr="00B82830">
        <w:rPr>
          <w:rFonts w:cstheme="minorHAnsi"/>
        </w:rPr>
        <w:t xml:space="preserve"> :</w:t>
      </w:r>
      <w:proofErr w:type="gramEnd"/>
      <w:r w:rsidR="00560285" w:rsidRPr="00B82830">
        <w:rPr>
          <w:rFonts w:cstheme="minorHAnsi"/>
        </w:rPr>
        <w:t xml:space="preserve"> </w:t>
      </w:r>
      <w:r w:rsidR="00560285">
        <w:rPr>
          <w:rFonts w:cstheme="minorHAnsi"/>
        </w:rPr>
        <w:t>LIR Application for ‘Tapping’ Sub-Process</w:t>
      </w:r>
    </w:p>
    <w:p w14:paraId="45DDCDDA" w14:textId="77777777" w:rsidR="00560285" w:rsidRDefault="00560285" w:rsidP="00560285">
      <w:pPr>
        <w:ind w:left="720"/>
        <w:jc w:val="left"/>
        <w:rPr>
          <w:rFonts w:cstheme="minorHAnsi"/>
          <w:szCs w:val="20"/>
          <w:lang w:val="en-CA"/>
        </w:rPr>
      </w:pPr>
    </w:p>
    <w:p w14:paraId="692EF232" w14:textId="77777777" w:rsidR="00560285" w:rsidRPr="00B82830" w:rsidRDefault="00560285" w:rsidP="00560285">
      <w:pPr>
        <w:ind w:left="720"/>
        <w:jc w:val="left"/>
        <w:rPr>
          <w:rFonts w:cstheme="minorHAnsi"/>
          <w:szCs w:val="20"/>
          <w:lang w:val="en-CA"/>
        </w:rPr>
      </w:pPr>
      <w:r>
        <w:rPr>
          <w:rFonts w:cstheme="minorHAnsi"/>
          <w:szCs w:val="20"/>
          <w:lang w:val="en-CA"/>
        </w:rPr>
        <w:t>xx</w:t>
      </w:r>
      <w:r w:rsidRPr="00B82830">
        <w:rPr>
          <w:rFonts w:cstheme="minorHAnsi"/>
          <w:szCs w:val="20"/>
          <w:lang w:val="en-CA"/>
        </w:rPr>
        <w:t xml:space="preserve"> </w:t>
      </w:r>
    </w:p>
    <w:p w14:paraId="490E4560" w14:textId="77777777" w:rsidR="00560285" w:rsidRPr="00A47CED" w:rsidRDefault="00560285" w:rsidP="00560285">
      <w:pPr>
        <w:ind w:left="720"/>
        <w:rPr>
          <w:b/>
          <w:bCs/>
          <w:szCs w:val="24"/>
          <w:u w:val="single"/>
        </w:rPr>
      </w:pPr>
      <w:r w:rsidRPr="00A47CED">
        <w:rPr>
          <w:b/>
          <w:bCs/>
          <w:szCs w:val="24"/>
          <w:u w:val="single"/>
        </w:rPr>
        <w:t xml:space="preserve">Deliverables </w:t>
      </w:r>
    </w:p>
    <w:p w14:paraId="43884C37" w14:textId="77777777" w:rsidR="00560285" w:rsidRDefault="00560285" w:rsidP="00560285">
      <w:pPr>
        <w:pStyle w:val="ListParagraph"/>
        <w:contextualSpacing w:val="0"/>
        <w:rPr>
          <w:rFonts w:cstheme="minorHAnsi"/>
          <w:szCs w:val="20"/>
          <w:lang w:val="en-CA"/>
        </w:rPr>
      </w:pPr>
      <w:r>
        <w:rPr>
          <w:rFonts w:cstheme="minorHAnsi"/>
          <w:szCs w:val="20"/>
          <w:lang w:val="en-CA"/>
        </w:rPr>
        <w:t>Xx</w:t>
      </w:r>
    </w:p>
    <w:p w14:paraId="5EE0B9BD" w14:textId="77777777" w:rsidR="00744445" w:rsidRDefault="00744445" w:rsidP="00744445">
      <w:pPr>
        <w:pStyle w:val="ListParagraph"/>
        <w:numPr>
          <w:ilvl w:val="0"/>
          <w:numId w:val="31"/>
        </w:numPr>
        <w:contextualSpacing w:val="0"/>
        <w:rPr>
          <w:rFonts w:cstheme="minorHAnsi"/>
          <w:szCs w:val="20"/>
          <w:lang w:val="en-CA"/>
        </w:rPr>
      </w:pPr>
      <w:r>
        <w:rPr>
          <w:rFonts w:cstheme="minorHAnsi"/>
          <w:szCs w:val="20"/>
          <w:lang w:val="en-CA"/>
        </w:rPr>
        <w:t>Updated User Manual for Administrators, Contributors &amp; Users</w:t>
      </w:r>
    </w:p>
    <w:p w14:paraId="6E4266BE" w14:textId="77777777" w:rsidR="00744445" w:rsidRDefault="00744445" w:rsidP="00744445">
      <w:pPr>
        <w:pStyle w:val="ListParagraph"/>
        <w:numPr>
          <w:ilvl w:val="0"/>
          <w:numId w:val="31"/>
        </w:numPr>
        <w:contextualSpacing w:val="0"/>
        <w:rPr>
          <w:rFonts w:cstheme="minorHAnsi"/>
          <w:szCs w:val="20"/>
          <w:lang w:val="en-CA"/>
        </w:rPr>
      </w:pPr>
      <w:r>
        <w:rPr>
          <w:rFonts w:cstheme="minorHAnsi"/>
          <w:szCs w:val="20"/>
          <w:lang w:val="en-CA"/>
        </w:rPr>
        <w:t>xx</w:t>
      </w:r>
    </w:p>
    <w:p w14:paraId="046C741F" w14:textId="77777777" w:rsidR="00744445" w:rsidRDefault="00744445" w:rsidP="00560285">
      <w:pPr>
        <w:pStyle w:val="ListParagraph"/>
        <w:contextualSpacing w:val="0"/>
        <w:rPr>
          <w:rFonts w:cstheme="minorHAnsi"/>
          <w:szCs w:val="20"/>
          <w:lang w:val="en-CA"/>
        </w:rPr>
      </w:pPr>
    </w:p>
    <w:p w14:paraId="4FAF8EB8" w14:textId="77777777" w:rsidR="00560285" w:rsidRPr="00B82830" w:rsidRDefault="00974590" w:rsidP="00560285">
      <w:pPr>
        <w:pStyle w:val="Style1"/>
        <w:numPr>
          <w:ilvl w:val="1"/>
          <w:numId w:val="13"/>
        </w:numPr>
        <w:spacing w:line="240" w:lineRule="auto"/>
        <w:outlineLvl w:val="9"/>
        <w:rPr>
          <w:rFonts w:cstheme="minorHAnsi"/>
        </w:rPr>
      </w:pPr>
      <w:r>
        <w:rPr>
          <w:rFonts w:cstheme="minorHAnsi"/>
        </w:rPr>
        <w:t xml:space="preserve">Milestone </w:t>
      </w:r>
      <w:proofErr w:type="gramStart"/>
      <w:r>
        <w:rPr>
          <w:rFonts w:cstheme="minorHAnsi"/>
        </w:rPr>
        <w:t>5</w:t>
      </w:r>
      <w:r w:rsidR="00560285" w:rsidRPr="00B82830">
        <w:rPr>
          <w:rFonts w:cstheme="minorHAnsi"/>
        </w:rPr>
        <w:t xml:space="preserve"> :</w:t>
      </w:r>
      <w:proofErr w:type="gramEnd"/>
      <w:r w:rsidR="00560285" w:rsidRPr="00B82830">
        <w:rPr>
          <w:rFonts w:cstheme="minorHAnsi"/>
        </w:rPr>
        <w:t xml:space="preserve"> </w:t>
      </w:r>
      <w:r w:rsidR="00560285">
        <w:rPr>
          <w:rFonts w:cstheme="minorHAnsi"/>
        </w:rPr>
        <w:t>LIR Application for ‘Pot Redressing’ Sub-Process</w:t>
      </w:r>
    </w:p>
    <w:p w14:paraId="1D03114C" w14:textId="77777777" w:rsidR="00560285" w:rsidRDefault="00560285" w:rsidP="00560285">
      <w:pPr>
        <w:ind w:left="720"/>
        <w:jc w:val="left"/>
        <w:rPr>
          <w:rFonts w:cstheme="minorHAnsi"/>
          <w:szCs w:val="20"/>
          <w:lang w:val="en-CA"/>
        </w:rPr>
      </w:pPr>
    </w:p>
    <w:p w14:paraId="19BB4C08" w14:textId="77777777" w:rsidR="00560285" w:rsidRPr="00B82830" w:rsidRDefault="00560285" w:rsidP="00560285">
      <w:pPr>
        <w:ind w:left="720"/>
        <w:jc w:val="left"/>
        <w:rPr>
          <w:rFonts w:cstheme="minorHAnsi"/>
          <w:szCs w:val="20"/>
          <w:lang w:val="en-CA"/>
        </w:rPr>
      </w:pPr>
      <w:r>
        <w:rPr>
          <w:rFonts w:cstheme="minorHAnsi"/>
          <w:szCs w:val="20"/>
          <w:lang w:val="en-CA"/>
        </w:rPr>
        <w:t>xx</w:t>
      </w:r>
      <w:r w:rsidRPr="00B82830">
        <w:rPr>
          <w:rFonts w:cstheme="minorHAnsi"/>
          <w:szCs w:val="20"/>
          <w:lang w:val="en-CA"/>
        </w:rPr>
        <w:t xml:space="preserve"> </w:t>
      </w:r>
    </w:p>
    <w:p w14:paraId="416083F5" w14:textId="77777777" w:rsidR="00560285" w:rsidRPr="00A47CED" w:rsidRDefault="00560285" w:rsidP="00560285">
      <w:pPr>
        <w:ind w:left="720"/>
        <w:rPr>
          <w:b/>
          <w:bCs/>
          <w:szCs w:val="24"/>
          <w:u w:val="single"/>
        </w:rPr>
      </w:pPr>
      <w:r w:rsidRPr="00A47CED">
        <w:rPr>
          <w:b/>
          <w:bCs/>
          <w:szCs w:val="24"/>
          <w:u w:val="single"/>
        </w:rPr>
        <w:t xml:space="preserve">Deliverables </w:t>
      </w:r>
    </w:p>
    <w:p w14:paraId="2EB3188F" w14:textId="77777777" w:rsidR="00560285" w:rsidRDefault="00560285" w:rsidP="00560285">
      <w:pPr>
        <w:pStyle w:val="ListParagraph"/>
        <w:contextualSpacing w:val="0"/>
        <w:rPr>
          <w:rFonts w:cstheme="minorHAnsi"/>
          <w:szCs w:val="20"/>
          <w:lang w:val="en-CA"/>
        </w:rPr>
      </w:pPr>
      <w:r>
        <w:rPr>
          <w:rFonts w:cstheme="minorHAnsi"/>
          <w:szCs w:val="20"/>
          <w:lang w:val="en-CA"/>
        </w:rPr>
        <w:t>Xx</w:t>
      </w:r>
    </w:p>
    <w:p w14:paraId="27C1F586" w14:textId="77777777" w:rsidR="00744445" w:rsidRDefault="00744445" w:rsidP="00744445">
      <w:pPr>
        <w:pStyle w:val="ListParagraph"/>
        <w:numPr>
          <w:ilvl w:val="0"/>
          <w:numId w:val="32"/>
        </w:numPr>
        <w:contextualSpacing w:val="0"/>
        <w:rPr>
          <w:rFonts w:cstheme="minorHAnsi"/>
          <w:szCs w:val="20"/>
          <w:lang w:val="en-CA"/>
        </w:rPr>
      </w:pPr>
      <w:r>
        <w:rPr>
          <w:rFonts w:cstheme="minorHAnsi"/>
          <w:szCs w:val="20"/>
          <w:lang w:val="en-CA"/>
        </w:rPr>
        <w:t>Updated User Manual for Administrators, Contributors &amp; Users</w:t>
      </w:r>
    </w:p>
    <w:p w14:paraId="56F4EBC5" w14:textId="77777777" w:rsidR="00744445" w:rsidRDefault="00744445" w:rsidP="00744445">
      <w:pPr>
        <w:pStyle w:val="ListParagraph"/>
        <w:numPr>
          <w:ilvl w:val="0"/>
          <w:numId w:val="32"/>
        </w:numPr>
        <w:contextualSpacing w:val="0"/>
        <w:rPr>
          <w:rFonts w:cstheme="minorHAnsi"/>
          <w:szCs w:val="20"/>
          <w:lang w:val="en-CA"/>
        </w:rPr>
      </w:pPr>
      <w:r>
        <w:rPr>
          <w:rFonts w:cstheme="minorHAnsi"/>
          <w:szCs w:val="20"/>
          <w:lang w:val="en-CA"/>
        </w:rPr>
        <w:t>xx</w:t>
      </w:r>
    </w:p>
    <w:p w14:paraId="0D05D975" w14:textId="77777777" w:rsidR="00744445" w:rsidRDefault="00744445" w:rsidP="00560285">
      <w:pPr>
        <w:pStyle w:val="ListParagraph"/>
        <w:contextualSpacing w:val="0"/>
        <w:rPr>
          <w:rFonts w:cstheme="minorHAnsi"/>
          <w:szCs w:val="20"/>
          <w:lang w:val="en-CA"/>
        </w:rPr>
      </w:pPr>
    </w:p>
    <w:p w14:paraId="34741EC4" w14:textId="77777777" w:rsidR="00560285" w:rsidRDefault="00560285" w:rsidP="00560285">
      <w:pPr>
        <w:pStyle w:val="ListParagraph"/>
        <w:contextualSpacing w:val="0"/>
        <w:rPr>
          <w:rFonts w:cstheme="minorHAnsi"/>
          <w:szCs w:val="20"/>
          <w:lang w:val="en-CA"/>
        </w:rPr>
      </w:pPr>
    </w:p>
    <w:p w14:paraId="65CD270F" w14:textId="77777777" w:rsidR="00631660" w:rsidRPr="00B82830" w:rsidRDefault="00631660" w:rsidP="00A47CED">
      <w:pPr>
        <w:pStyle w:val="ListParagraph"/>
        <w:contextualSpacing w:val="0"/>
        <w:rPr>
          <w:rFonts w:cstheme="minorHAnsi"/>
        </w:rPr>
      </w:pPr>
    </w:p>
    <w:p w14:paraId="0A604CD5" w14:textId="77777777" w:rsidR="00F3070C" w:rsidRPr="00B82830" w:rsidRDefault="00F3070C" w:rsidP="00E01727">
      <w:pPr>
        <w:pStyle w:val="Style1"/>
        <w:numPr>
          <w:ilvl w:val="1"/>
          <w:numId w:val="13"/>
        </w:numPr>
        <w:spacing w:line="240" w:lineRule="auto"/>
        <w:outlineLvl w:val="9"/>
        <w:rPr>
          <w:rFonts w:cstheme="minorHAnsi"/>
        </w:rPr>
      </w:pPr>
      <w:r w:rsidRPr="00B82830">
        <w:rPr>
          <w:rFonts w:cstheme="minorHAnsi"/>
        </w:rPr>
        <w:t>Out-</w:t>
      </w:r>
      <w:r w:rsidR="00F502F4" w:rsidRPr="00B82830">
        <w:rPr>
          <w:rFonts w:cstheme="minorHAnsi"/>
        </w:rPr>
        <w:t>Of-</w:t>
      </w:r>
      <w:r w:rsidRPr="00B82830">
        <w:rPr>
          <w:rFonts w:cstheme="minorHAnsi"/>
        </w:rPr>
        <w:t>Scope</w:t>
      </w:r>
      <w:r w:rsidR="00F502F4" w:rsidRPr="00B82830">
        <w:rPr>
          <w:rFonts w:cstheme="minorHAnsi"/>
        </w:rPr>
        <w:t>:</w:t>
      </w:r>
    </w:p>
    <w:p w14:paraId="2B704DD0" w14:textId="77777777" w:rsidR="00F3070C" w:rsidRDefault="00F502F4" w:rsidP="004C1110">
      <w:pPr>
        <w:ind w:left="720"/>
        <w:rPr>
          <w:rFonts w:cstheme="minorHAnsi"/>
          <w:bCs/>
        </w:rPr>
      </w:pPr>
      <w:r w:rsidRPr="00B82830">
        <w:rPr>
          <w:rFonts w:cstheme="minorHAnsi"/>
          <w:bCs/>
        </w:rPr>
        <w:t xml:space="preserve">The following </w:t>
      </w:r>
      <w:r w:rsidRPr="00EB724F">
        <w:rPr>
          <w:rFonts w:cstheme="minorHAnsi"/>
          <w:bCs/>
        </w:rPr>
        <w:t>activities are considered</w:t>
      </w:r>
      <w:r w:rsidRPr="00B82830">
        <w:rPr>
          <w:rFonts w:cstheme="minorHAnsi"/>
          <w:bCs/>
        </w:rPr>
        <w:t xml:space="preserve"> to be out-of-scope:</w:t>
      </w:r>
    </w:p>
    <w:p w14:paraId="0E65F484" w14:textId="77777777" w:rsidR="00584232" w:rsidRDefault="00584232" w:rsidP="00584232">
      <w:pPr>
        <w:pStyle w:val="ListParagraph"/>
        <w:numPr>
          <w:ilvl w:val="0"/>
          <w:numId w:val="29"/>
        </w:numPr>
        <w:rPr>
          <w:rFonts w:cstheme="minorHAnsi"/>
          <w:bCs/>
        </w:rPr>
      </w:pPr>
      <w:r>
        <w:rPr>
          <w:rFonts w:cstheme="minorHAnsi"/>
          <w:bCs/>
        </w:rPr>
        <w:t>Content related to sub-processes (Text, Audio, Video) which will be shown in LIR Application</w:t>
      </w:r>
    </w:p>
    <w:p w14:paraId="78621828" w14:textId="77777777" w:rsidR="00584232" w:rsidRDefault="00584232" w:rsidP="00584232">
      <w:pPr>
        <w:pStyle w:val="ListParagraph"/>
        <w:numPr>
          <w:ilvl w:val="0"/>
          <w:numId w:val="29"/>
        </w:numPr>
        <w:rPr>
          <w:rFonts w:cstheme="minorHAnsi"/>
          <w:bCs/>
        </w:rPr>
      </w:pPr>
      <w:r>
        <w:rPr>
          <w:rFonts w:cstheme="minorHAnsi"/>
          <w:bCs/>
        </w:rPr>
        <w:t>SoP with Exception Scenarios and their consequences on which DIR Application to be developed</w:t>
      </w:r>
    </w:p>
    <w:p w14:paraId="6645BD2D" w14:textId="77777777" w:rsidR="00584232" w:rsidRPr="00584232" w:rsidRDefault="00584232" w:rsidP="00584232">
      <w:pPr>
        <w:pStyle w:val="ListParagraph"/>
        <w:numPr>
          <w:ilvl w:val="0"/>
          <w:numId w:val="29"/>
        </w:numPr>
        <w:rPr>
          <w:rFonts w:cstheme="minorHAnsi"/>
          <w:bCs/>
          <w:color w:val="FF0000"/>
        </w:rPr>
      </w:pPr>
      <w:r w:rsidRPr="00584232">
        <w:rPr>
          <w:rFonts w:cstheme="minorHAnsi"/>
          <w:bCs/>
          <w:color w:val="FF0000"/>
        </w:rPr>
        <w:t>xx</w:t>
      </w:r>
    </w:p>
    <w:p w14:paraId="1C7750ED" w14:textId="77777777" w:rsidR="006C0380" w:rsidRPr="00B82830" w:rsidRDefault="006C0380" w:rsidP="00CA5038">
      <w:pPr>
        <w:pStyle w:val="ListParagraph"/>
        <w:autoSpaceDE w:val="0"/>
        <w:autoSpaceDN w:val="0"/>
        <w:adjustRightInd w:val="0"/>
        <w:ind w:left="0"/>
        <w:rPr>
          <w:rFonts w:cs="Arial"/>
        </w:rPr>
      </w:pPr>
    </w:p>
    <w:p w14:paraId="286844F4" w14:textId="77777777" w:rsidR="006C0380" w:rsidRPr="00B82830" w:rsidRDefault="006C0380" w:rsidP="00CA5038">
      <w:pPr>
        <w:pStyle w:val="ListParagraph"/>
        <w:autoSpaceDE w:val="0"/>
        <w:autoSpaceDN w:val="0"/>
        <w:adjustRightInd w:val="0"/>
        <w:ind w:left="0"/>
        <w:rPr>
          <w:rFonts w:cs="Arial"/>
        </w:rPr>
      </w:pPr>
    </w:p>
    <w:p w14:paraId="432A089A" w14:textId="77777777" w:rsidR="00CF389F" w:rsidRPr="00B82830" w:rsidRDefault="00CF389F" w:rsidP="009A6941">
      <w:pPr>
        <w:keepNext/>
        <w:rPr>
          <w:rFonts w:cstheme="minorHAnsi"/>
        </w:rPr>
      </w:pPr>
    </w:p>
    <w:p w14:paraId="3E98CC1E" w14:textId="77777777" w:rsidR="00A64316" w:rsidRPr="00B82830" w:rsidRDefault="00EB724F" w:rsidP="00EB724F">
      <w:pPr>
        <w:tabs>
          <w:tab w:val="left" w:pos="3750"/>
        </w:tabs>
        <w:rPr>
          <w:b/>
        </w:rPr>
      </w:pPr>
      <w:r>
        <w:rPr>
          <w:b/>
        </w:rPr>
        <w:tab/>
      </w:r>
    </w:p>
    <w:p w14:paraId="06DB8261" w14:textId="77777777" w:rsidR="009F3C6F" w:rsidRPr="00B82830" w:rsidRDefault="009F3C6F" w:rsidP="00A64316">
      <w:pPr>
        <w:rPr>
          <w:b/>
        </w:rPr>
      </w:pPr>
    </w:p>
    <w:p w14:paraId="2E2570CC" w14:textId="77777777" w:rsidR="002B5BC5" w:rsidRPr="00B82830" w:rsidRDefault="00F502F4" w:rsidP="00B800CE">
      <w:pPr>
        <w:pStyle w:val="TLevel1"/>
        <w:numPr>
          <w:ilvl w:val="0"/>
          <w:numId w:val="5"/>
        </w:numPr>
        <w:rPr>
          <w:rFonts w:cstheme="minorHAnsi"/>
        </w:rPr>
      </w:pPr>
      <w:bookmarkStart w:id="9" w:name="_Toc516770966"/>
      <w:r w:rsidRPr="00B82830">
        <w:rPr>
          <w:rFonts w:cstheme="minorHAnsi"/>
        </w:rPr>
        <w:lastRenderedPageBreak/>
        <w:t xml:space="preserve">Key </w:t>
      </w:r>
      <w:r w:rsidR="00817137" w:rsidRPr="00B82830">
        <w:rPr>
          <w:rFonts w:cstheme="minorHAnsi"/>
        </w:rPr>
        <w:t>Assumptions</w:t>
      </w:r>
      <w:bookmarkEnd w:id="9"/>
    </w:p>
    <w:p w14:paraId="6D65065E" w14:textId="77777777" w:rsidR="002B5BC5" w:rsidRPr="0085074E" w:rsidRDefault="002B5BC5" w:rsidP="009A6941">
      <w:pPr>
        <w:pStyle w:val="ListParagraph"/>
        <w:numPr>
          <w:ilvl w:val="0"/>
          <w:numId w:val="3"/>
        </w:numPr>
        <w:contextualSpacing w:val="0"/>
        <w:rPr>
          <w:rFonts w:cstheme="minorHAnsi"/>
          <w:bCs/>
          <w:color w:val="FF0000"/>
        </w:rPr>
      </w:pPr>
    </w:p>
    <w:p w14:paraId="57B23032" w14:textId="77777777" w:rsidR="002B5BC5" w:rsidRPr="0085074E" w:rsidRDefault="002B5BC5" w:rsidP="009A6941">
      <w:pPr>
        <w:pStyle w:val="ListParagraph"/>
        <w:numPr>
          <w:ilvl w:val="0"/>
          <w:numId w:val="3"/>
        </w:numPr>
        <w:contextualSpacing w:val="0"/>
        <w:rPr>
          <w:rFonts w:cstheme="minorHAnsi"/>
          <w:bCs/>
          <w:color w:val="FF0000"/>
        </w:rPr>
      </w:pPr>
      <w:r w:rsidRPr="0085074E">
        <w:rPr>
          <w:rFonts w:cstheme="minorHAnsi"/>
          <w:bCs/>
          <w:color w:val="FF0000"/>
        </w:rPr>
        <w:t xml:space="preserve">Documentations are up to date and available for all applications. </w:t>
      </w:r>
      <w:r w:rsidR="004C1110" w:rsidRPr="0085074E">
        <w:rPr>
          <w:rFonts w:cstheme="minorHAnsi"/>
          <w:bCs/>
          <w:color w:val="FF0000"/>
        </w:rPr>
        <w:t>Customer</w:t>
      </w:r>
      <w:r w:rsidRPr="0085074E">
        <w:rPr>
          <w:rFonts w:cstheme="minorHAnsi"/>
          <w:bCs/>
          <w:color w:val="FF0000"/>
        </w:rPr>
        <w:t xml:space="preserve"> will provide access to the systems and documentation at the start of the project</w:t>
      </w:r>
    </w:p>
    <w:p w14:paraId="69EFC54E" w14:textId="77777777" w:rsidR="002B5BC5" w:rsidRPr="0085074E" w:rsidRDefault="004C1110" w:rsidP="009A6941">
      <w:pPr>
        <w:pStyle w:val="ListParagraph"/>
        <w:numPr>
          <w:ilvl w:val="0"/>
          <w:numId w:val="3"/>
        </w:numPr>
        <w:contextualSpacing w:val="0"/>
        <w:rPr>
          <w:rFonts w:cstheme="minorHAnsi"/>
          <w:bCs/>
          <w:color w:val="FF0000"/>
        </w:rPr>
      </w:pPr>
      <w:r w:rsidRPr="0085074E">
        <w:rPr>
          <w:rFonts w:cstheme="minorHAnsi"/>
          <w:bCs/>
          <w:color w:val="FF0000"/>
        </w:rPr>
        <w:t>Customer</w:t>
      </w:r>
      <w:r w:rsidR="002B5BC5" w:rsidRPr="0085074E">
        <w:rPr>
          <w:rFonts w:cstheme="minorHAnsi"/>
          <w:bCs/>
          <w:color w:val="FF0000"/>
        </w:rPr>
        <w:t xml:space="preserve"> will ensure availability of its personnel as requested by </w:t>
      </w:r>
      <w:r w:rsidRPr="0085074E">
        <w:rPr>
          <w:rFonts w:cstheme="minorHAnsi"/>
          <w:bCs/>
          <w:color w:val="FF0000"/>
        </w:rPr>
        <w:t>BJS</w:t>
      </w:r>
    </w:p>
    <w:p w14:paraId="2E7124B1" w14:textId="77777777" w:rsidR="00F01F01" w:rsidRPr="0085074E" w:rsidRDefault="00F01F01" w:rsidP="009A6941">
      <w:pPr>
        <w:pStyle w:val="ListParagraph"/>
        <w:numPr>
          <w:ilvl w:val="0"/>
          <w:numId w:val="3"/>
        </w:numPr>
        <w:contextualSpacing w:val="0"/>
        <w:rPr>
          <w:rFonts w:cstheme="minorHAnsi"/>
          <w:bCs/>
          <w:color w:val="FF0000"/>
        </w:rPr>
      </w:pPr>
    </w:p>
    <w:p w14:paraId="45996E98" w14:textId="77777777" w:rsidR="0004620E" w:rsidRPr="00B82830" w:rsidRDefault="00D9411D" w:rsidP="00B800CE">
      <w:pPr>
        <w:pStyle w:val="TLevel1"/>
        <w:numPr>
          <w:ilvl w:val="0"/>
          <w:numId w:val="5"/>
        </w:numPr>
        <w:rPr>
          <w:rFonts w:cstheme="minorHAnsi"/>
        </w:rPr>
      </w:pPr>
      <w:bookmarkStart w:id="10" w:name="_Toc516770967"/>
      <w:r w:rsidRPr="00B82830">
        <w:rPr>
          <w:rFonts w:cstheme="minorHAnsi"/>
        </w:rPr>
        <w:lastRenderedPageBreak/>
        <w:t>P</w:t>
      </w:r>
      <w:r w:rsidR="0004620E" w:rsidRPr="00B82830">
        <w:rPr>
          <w:rFonts w:cstheme="minorHAnsi"/>
        </w:rPr>
        <w:t>rogram Governance</w:t>
      </w:r>
      <w:r w:rsidR="00293E10" w:rsidRPr="00B82830">
        <w:rPr>
          <w:rFonts w:cstheme="minorHAnsi"/>
        </w:rPr>
        <w:t xml:space="preserve"> Structure</w:t>
      </w:r>
      <w:bookmarkEnd w:id="10"/>
    </w:p>
    <w:p w14:paraId="2A34A452" w14:textId="77777777" w:rsidR="004C1110" w:rsidRDefault="00A15511" w:rsidP="00A15511">
      <w:r w:rsidRPr="00A15511">
        <w:t xml:space="preserve">There will be a joint governance structure between </w:t>
      </w:r>
      <w:r>
        <w:t>BJS Infotech</w:t>
      </w:r>
      <w:r w:rsidRPr="00A15511">
        <w:t xml:space="preserve"> and </w:t>
      </w:r>
      <w:r>
        <w:t>Vedanta</w:t>
      </w:r>
      <w:r w:rsidRPr="00A15511">
        <w:t xml:space="preserve">.  The highest level would comprise of </w:t>
      </w:r>
      <w:r w:rsidRPr="00A15511">
        <w:rPr>
          <w:b/>
          <w:bCs/>
        </w:rPr>
        <w:t>Project Management Office (PMO)</w:t>
      </w:r>
      <w:r w:rsidRPr="00A15511">
        <w:t xml:space="preserve"> members from both organizations, which provide overall guidance at strategic level.</w:t>
      </w:r>
      <w:r>
        <w:t xml:space="preserve"> It will also serve</w:t>
      </w:r>
      <w:r w:rsidRPr="00A15511">
        <w:t xml:space="preserve"> as immediate escalation points</w:t>
      </w:r>
      <w:r>
        <w:t xml:space="preserve"> for severe operational </w:t>
      </w:r>
      <w:proofErr w:type="gramStart"/>
      <w:r>
        <w:t>matters</w:t>
      </w:r>
      <w:r w:rsidRPr="00A15511">
        <w:t xml:space="preserve">  </w:t>
      </w:r>
      <w:r>
        <w:t>such</w:t>
      </w:r>
      <w:proofErr w:type="gramEnd"/>
      <w:r>
        <w:t xml:space="preserve"> as</w:t>
      </w:r>
      <w:r w:rsidRPr="00A15511">
        <w:t xml:space="preserve"> escalation management, process issues, resource issues, invoicing/billing, overall performance and service level review. </w:t>
      </w:r>
    </w:p>
    <w:p w14:paraId="4090B53B" w14:textId="77777777" w:rsidR="005617AD" w:rsidRDefault="000C0AB5" w:rsidP="00A15511">
      <w:r w:rsidRPr="005617AD">
        <w:rPr>
          <w:noProof/>
        </w:rPr>
        <mc:AlternateContent>
          <mc:Choice Requires="wps">
            <w:drawing>
              <wp:anchor distT="0" distB="0" distL="114300" distR="114300" simplePos="0" relativeHeight="251755520" behindDoc="0" locked="0" layoutInCell="1" allowOverlap="1" wp14:anchorId="700B7D91" wp14:editId="03DD1C3D">
                <wp:simplePos x="0" y="0"/>
                <wp:positionH relativeFrom="column">
                  <wp:posOffset>190500</wp:posOffset>
                </wp:positionH>
                <wp:positionV relativeFrom="paragraph">
                  <wp:posOffset>123825</wp:posOffset>
                </wp:positionV>
                <wp:extent cx="5621655" cy="744855"/>
                <wp:effectExtent l="0" t="0" r="17145" b="1714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1655" cy="74485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64205" w14:textId="77777777" w:rsidR="0057241D" w:rsidRPr="000C0AB5" w:rsidRDefault="0057241D" w:rsidP="005617AD">
                            <w:pPr>
                              <w:jc w:val="center"/>
                              <w:rPr>
                                <w:b/>
                                <w:bCs/>
                                <w:color w:val="000000" w:themeColor="text1"/>
                              </w:rPr>
                            </w:pPr>
                            <w:r w:rsidRPr="000C0AB5">
                              <w:rPr>
                                <w:b/>
                                <w:bCs/>
                                <w:color w:val="000000" w:themeColor="text1"/>
                              </w:rPr>
                              <w:t>Project Management Office</w:t>
                            </w:r>
                            <w:r>
                              <w:rPr>
                                <w:b/>
                                <w:bCs/>
                                <w:color w:val="000000" w:themeColor="text1"/>
                              </w:rPr>
                              <w:t xml:space="preserve"> (PMO)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00B7D91" id="Rounded Rectangle 30" o:spid="_x0000_s1029" style="position:absolute;left:0;text-align:left;margin-left:15pt;margin-top:9.75pt;width:442.65pt;height:58.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" filled="f" strokecolor="#f79646 [3209]" strokeweight="2pt">
                <v:path arrowok="t"/>
                <v:textbox>
                  <w:txbxContent>
                    <w:p w14:paraId="15B64205" w14:textId="77777777" w:rsidR="0057241D" w:rsidRPr="000C0AB5" w:rsidRDefault="0057241D" w:rsidP="005617AD">
                      <w:pPr>
                        <w:jc w:val="center"/>
                        <w:rPr>
                          <w:b/>
                          <w:bCs/>
                          <w:color w:val="000000" w:themeColor="text1"/>
                        </w:rPr>
                      </w:pPr>
                      <w:r w:rsidRPr="000C0AB5">
                        <w:rPr>
                          <w:b/>
                          <w:bCs/>
                          <w:color w:val="000000" w:themeColor="text1"/>
                        </w:rPr>
                        <w:t>Project Management Office</w:t>
                      </w:r>
                      <w:r>
                        <w:rPr>
                          <w:b/>
                          <w:bCs/>
                          <w:color w:val="000000" w:themeColor="text1"/>
                        </w:rPr>
                        <w:t xml:space="preserve"> (PMO)</w:t>
                      </w:r>
                    </w:p>
                  </w:txbxContent>
                </v:textbox>
              </v:roundrect>
            </w:pict>
          </mc:Fallback>
        </mc:AlternateContent>
      </w:r>
    </w:p>
    <w:p w14:paraId="0A85714D" w14:textId="77777777" w:rsidR="005617AD" w:rsidRDefault="005617AD" w:rsidP="00A15511"/>
    <w:p w14:paraId="3C585AC9" w14:textId="77777777" w:rsidR="005617AD" w:rsidRDefault="005617AD" w:rsidP="00A15511">
      <w:r w:rsidRPr="005617AD">
        <w:rPr>
          <w:noProof/>
        </w:rPr>
        <mc:AlternateContent>
          <mc:Choice Requires="wps">
            <w:drawing>
              <wp:anchor distT="0" distB="0" distL="114300" distR="114300" simplePos="0" relativeHeight="251753472" behindDoc="0" locked="0" layoutInCell="1" allowOverlap="1" wp14:anchorId="54910DAD" wp14:editId="5BC6848E">
                <wp:simplePos x="0" y="0"/>
                <wp:positionH relativeFrom="column">
                  <wp:posOffset>323851</wp:posOffset>
                </wp:positionH>
                <wp:positionV relativeFrom="paragraph">
                  <wp:posOffset>148590</wp:posOffset>
                </wp:positionV>
                <wp:extent cx="2286000" cy="304800"/>
                <wp:effectExtent l="0" t="0" r="19050" b="19050"/>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A0A60" w14:textId="77777777" w:rsidR="0057241D" w:rsidRPr="00FC6B12" w:rsidRDefault="0057241D" w:rsidP="005617AD">
                            <w:pPr>
                              <w:pStyle w:val="NormalWeb"/>
                              <w:spacing w:before="0" w:beforeAutospacing="0" w:after="0" w:afterAutospacing="0"/>
                              <w:jc w:val="center"/>
                              <w:textAlignment w:val="baseline"/>
                              <w:rPr>
                                <w:sz w:val="20"/>
                                <w:szCs w:val="20"/>
                              </w:rPr>
                            </w:pPr>
                            <w:r>
                              <w:rPr>
                                <w:rFonts w:asciiTheme="majorHAnsi" w:hAnsi="Cambria" w:cstheme="minorBidi"/>
                                <w:b/>
                                <w:bCs/>
                                <w:color w:val="FFFFFF"/>
                                <w:kern w:val="24"/>
                                <w:sz w:val="20"/>
                                <w:szCs w:val="20"/>
                              </w:rPr>
                              <w:t xml:space="preserve">BJS Infotech Program Manager </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54910DAD" id="Rectangle 8" o:spid="_x0000_s1030" style="position:absolute;left:0;text-align:left;margin-left:25.5pt;margin-top:11.7pt;width:180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" fillcolor="#4f81bd [3204]" strokecolor="#243f60 [1604]" strokeweight="2pt">
                <v:path arrowok="t"/>
                <v:textbox>
                  <w:txbxContent>
                    <w:p w14:paraId="46AA0A60" w14:textId="77777777" w:rsidR="0057241D" w:rsidRPr="00FC6B12" w:rsidRDefault="0057241D" w:rsidP="005617AD">
                      <w:pPr>
                        <w:pStyle w:val="NormalWeb"/>
                        <w:spacing w:before="0" w:beforeAutospacing="0" w:after="0" w:afterAutospacing="0"/>
                        <w:jc w:val="center"/>
                        <w:textAlignment w:val="baseline"/>
                        <w:rPr>
                          <w:sz w:val="20"/>
                          <w:szCs w:val="20"/>
                        </w:rPr>
                      </w:pPr>
                      <w:r>
                        <w:rPr>
                          <w:rFonts w:asciiTheme="majorHAnsi" w:hAnsi="Cambria" w:cstheme="minorBidi"/>
                          <w:b/>
                          <w:bCs/>
                          <w:color w:val="FFFFFF"/>
                          <w:kern w:val="24"/>
                          <w:sz w:val="20"/>
                          <w:szCs w:val="20"/>
                        </w:rPr>
                        <w:t xml:space="preserve">BJS Infotech Program Manager </w:t>
                      </w:r>
                    </w:p>
                  </w:txbxContent>
                </v:textbox>
              </v:rect>
            </w:pict>
          </mc:Fallback>
        </mc:AlternateContent>
      </w:r>
      <w:r w:rsidRPr="005617AD">
        <w:rPr>
          <w:noProof/>
        </w:rPr>
        <mc:AlternateContent>
          <mc:Choice Requires="wps">
            <w:drawing>
              <wp:anchor distT="0" distB="0" distL="114300" distR="114300" simplePos="0" relativeHeight="251754496" behindDoc="0" locked="0" layoutInCell="1" allowOverlap="1" wp14:anchorId="69D82C33" wp14:editId="2524A0F5">
                <wp:simplePos x="0" y="0"/>
                <wp:positionH relativeFrom="column">
                  <wp:posOffset>3319780</wp:posOffset>
                </wp:positionH>
                <wp:positionV relativeFrom="paragraph">
                  <wp:posOffset>160655</wp:posOffset>
                </wp:positionV>
                <wp:extent cx="2269066" cy="304800"/>
                <wp:effectExtent l="0" t="0" r="17145" b="1905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906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40236" w14:textId="77777777" w:rsidR="0057241D" w:rsidRPr="00FC6B12" w:rsidRDefault="0057241D" w:rsidP="005617AD">
                            <w:pPr>
                              <w:pStyle w:val="NormalWeb"/>
                              <w:spacing w:before="0" w:beforeAutospacing="0" w:after="0" w:afterAutospacing="0"/>
                              <w:jc w:val="center"/>
                              <w:textAlignment w:val="baseline"/>
                              <w:rPr>
                                <w:sz w:val="20"/>
                                <w:szCs w:val="20"/>
                              </w:rPr>
                            </w:pPr>
                            <w:r>
                              <w:rPr>
                                <w:rFonts w:asciiTheme="majorHAnsi" w:hAnsi="Cambria" w:cstheme="minorBidi"/>
                                <w:b/>
                                <w:bCs/>
                                <w:color w:val="FFFFFF"/>
                                <w:kern w:val="24"/>
                                <w:sz w:val="20"/>
                                <w:szCs w:val="20"/>
                              </w:rPr>
                              <w:t>Vedanta</w:t>
                            </w:r>
                            <w:r w:rsidRPr="00FC6B12">
                              <w:rPr>
                                <w:rFonts w:asciiTheme="majorHAnsi" w:hAnsi="Cambria" w:cstheme="minorBidi"/>
                                <w:b/>
                                <w:bCs/>
                                <w:color w:val="FFFFFF"/>
                                <w:kern w:val="24"/>
                                <w:sz w:val="20"/>
                                <w:szCs w:val="20"/>
                              </w:rPr>
                              <w:t xml:space="preserve"> Program Manager</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69D82C33" id="Rectangle 9" o:spid="_x0000_s1031" style="position:absolute;left:0;text-align:left;margin-left:261.4pt;margin-top:12.65pt;width:178.6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" fillcolor="#4f81bd [3204]" strokecolor="#243f60 [1604]" strokeweight="2pt">
                <v:path arrowok="t"/>
                <v:textbox>
                  <w:txbxContent>
                    <w:p w14:paraId="7A040236" w14:textId="77777777" w:rsidR="0057241D" w:rsidRPr="00FC6B12" w:rsidRDefault="0057241D" w:rsidP="005617AD">
                      <w:pPr>
                        <w:pStyle w:val="NormalWeb"/>
                        <w:spacing w:before="0" w:beforeAutospacing="0" w:after="0" w:afterAutospacing="0"/>
                        <w:jc w:val="center"/>
                        <w:textAlignment w:val="baseline"/>
                        <w:rPr>
                          <w:sz w:val="20"/>
                          <w:szCs w:val="20"/>
                        </w:rPr>
                      </w:pPr>
                      <w:r>
                        <w:rPr>
                          <w:rFonts w:asciiTheme="majorHAnsi" w:hAnsi="Cambria" w:cstheme="minorBidi"/>
                          <w:b/>
                          <w:bCs/>
                          <w:color w:val="FFFFFF"/>
                          <w:kern w:val="24"/>
                          <w:sz w:val="20"/>
                          <w:szCs w:val="20"/>
                        </w:rPr>
                        <w:t>Vedanta</w:t>
                      </w:r>
                      <w:r w:rsidRPr="00FC6B12">
                        <w:rPr>
                          <w:rFonts w:asciiTheme="majorHAnsi" w:hAnsi="Cambria" w:cstheme="minorBidi"/>
                          <w:b/>
                          <w:bCs/>
                          <w:color w:val="FFFFFF"/>
                          <w:kern w:val="24"/>
                          <w:sz w:val="20"/>
                          <w:szCs w:val="20"/>
                        </w:rPr>
                        <w:t xml:space="preserve"> Program Manager</w:t>
                      </w:r>
                    </w:p>
                  </w:txbxContent>
                </v:textbox>
              </v:rect>
            </w:pict>
          </mc:Fallback>
        </mc:AlternateContent>
      </w:r>
    </w:p>
    <w:p w14:paraId="249F9342" w14:textId="77777777" w:rsidR="00A15511" w:rsidRDefault="00A15511" w:rsidP="00A15511"/>
    <w:p w14:paraId="18E11456" w14:textId="77777777" w:rsidR="00A15511" w:rsidRPr="00A15511" w:rsidRDefault="00A15511" w:rsidP="00A15511"/>
    <w:p w14:paraId="0DD5D40D" w14:textId="77777777" w:rsidR="005617AD" w:rsidRDefault="005617AD" w:rsidP="0004620E">
      <w:pPr>
        <w:tabs>
          <w:tab w:val="num" w:pos="-1440"/>
        </w:tabs>
        <w:rPr>
          <w:rFonts w:cs="Arial"/>
          <w:b/>
          <w:u w:val="single"/>
        </w:rPr>
      </w:pPr>
      <w:r w:rsidRPr="005617AD">
        <w:rPr>
          <w:rFonts w:cs="Arial"/>
          <w:b/>
          <w:noProof/>
          <w:u w:val="single"/>
        </w:rPr>
        <mc:AlternateContent>
          <mc:Choice Requires="wps">
            <w:drawing>
              <wp:anchor distT="0" distB="0" distL="114298" distR="114298" simplePos="0" relativeHeight="251770880" behindDoc="0" locked="0" layoutInCell="1" allowOverlap="1" wp14:anchorId="093F9739" wp14:editId="67990C5E">
                <wp:simplePos x="0" y="0"/>
                <wp:positionH relativeFrom="column">
                  <wp:posOffset>2959100</wp:posOffset>
                </wp:positionH>
                <wp:positionV relativeFrom="paragraph">
                  <wp:posOffset>8673</wp:posOffset>
                </wp:positionV>
                <wp:extent cx="0" cy="364490"/>
                <wp:effectExtent l="114300" t="38100" r="76200" b="73660"/>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44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5386D3" id="_x0000_t32" coordsize="21600,21600" o:spt="32" o:oned="t" path="m,l21600,21600e" filled="f">
                <v:path arrowok="t" fillok="f" o:connecttype="none"/>
                <o:lock v:ext="edit" shapetype="t"/>
              </v:shapetype>
              <v:shape id="Straight Arrow Connector 684" o:spid="_x0000_s1026" type="#_x0000_t32" style="position:absolute;margin-left:233pt;margin-top:.7pt;width:0;height:28.7pt;flip:y;z-index:2517708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" strokecolor="black [3200]" strokeweight="2pt">
                <v:stroke endarrow="open"/>
                <v:shadow on="t" color="black" opacity="24903f" origin=",.5" offset="0,.55556mm"/>
                <o:lock v:ext="edit" shapetype="f"/>
              </v:shape>
            </w:pict>
          </mc:Fallback>
        </mc:AlternateContent>
      </w:r>
    </w:p>
    <w:p w14:paraId="5F34C206" w14:textId="77777777" w:rsidR="005617AD" w:rsidRDefault="005617AD" w:rsidP="0004620E">
      <w:pPr>
        <w:tabs>
          <w:tab w:val="num" w:pos="-1440"/>
        </w:tabs>
        <w:rPr>
          <w:rFonts w:cs="Arial"/>
          <w:b/>
          <w:u w:val="single"/>
        </w:rPr>
      </w:pPr>
    </w:p>
    <w:p w14:paraId="06044F14" w14:textId="77777777" w:rsidR="005617AD" w:rsidRDefault="005617AD" w:rsidP="0004620E">
      <w:pPr>
        <w:tabs>
          <w:tab w:val="num" w:pos="-1440"/>
        </w:tabs>
        <w:rPr>
          <w:rFonts w:cs="Arial"/>
          <w:b/>
          <w:u w:val="single"/>
        </w:rPr>
      </w:pPr>
      <w:r w:rsidRPr="005617AD">
        <w:rPr>
          <w:rFonts w:cs="Arial"/>
          <w:b/>
          <w:noProof/>
          <w:u w:val="single"/>
        </w:rPr>
        <mc:AlternateContent>
          <mc:Choice Requires="wps">
            <w:drawing>
              <wp:anchor distT="0" distB="0" distL="114298" distR="114298" simplePos="0" relativeHeight="251769856" behindDoc="0" locked="0" layoutInCell="1" allowOverlap="1" wp14:anchorId="757C67DC" wp14:editId="40A94A79">
                <wp:simplePos x="0" y="0"/>
                <wp:positionH relativeFrom="column">
                  <wp:posOffset>4843145</wp:posOffset>
                </wp:positionH>
                <wp:positionV relativeFrom="paragraph">
                  <wp:posOffset>12065</wp:posOffset>
                </wp:positionV>
                <wp:extent cx="0" cy="534670"/>
                <wp:effectExtent l="57150" t="19050" r="76200" b="93980"/>
                <wp:wrapNone/>
                <wp:docPr id="683" name="Straight Connector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4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0AA44E" id="Straight Connector 683" o:spid="_x0000_s1026" style="position:absolute;z-index:2517698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81.35pt,.95pt" to="381.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" strokecolor="black [3200]" strokeweight="2pt">
                <v:shadow on="t" color="black" opacity="24903f" origin=",.5" offset="0,.55556mm"/>
                <o:lock v:ext="edit" shapetype="f"/>
              </v:line>
            </w:pict>
          </mc:Fallback>
        </mc:AlternateContent>
      </w:r>
      <w:r w:rsidRPr="005617AD">
        <w:rPr>
          <w:rFonts w:cs="Arial"/>
          <w:b/>
          <w:noProof/>
          <w:u w:val="single"/>
        </w:rPr>
        <mc:AlternateContent>
          <mc:Choice Requires="wps">
            <w:drawing>
              <wp:anchor distT="4294967294" distB="4294967294" distL="114300" distR="114300" simplePos="0" relativeHeight="251768832" behindDoc="0" locked="0" layoutInCell="1" allowOverlap="1" wp14:anchorId="399ADEFF" wp14:editId="0569AAB7">
                <wp:simplePos x="0" y="0"/>
                <wp:positionH relativeFrom="column">
                  <wp:posOffset>740410</wp:posOffset>
                </wp:positionH>
                <wp:positionV relativeFrom="paragraph">
                  <wp:posOffset>30480</wp:posOffset>
                </wp:positionV>
                <wp:extent cx="4114800" cy="0"/>
                <wp:effectExtent l="38100" t="38100" r="76200" b="95250"/>
                <wp:wrapNone/>
                <wp:docPr id="682" name="Straight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BD7F71" id="Straight Connector 682" o:spid="_x0000_s1026" style="position:absolute;z-index:2517688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8.3pt,2.4pt" to="382.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" strokecolor="black [3200]" strokeweight="2pt">
                <v:shadow on="t" color="black" opacity="24903f" origin=",.5" offset="0,.55556mm"/>
                <o:lock v:ext="edit" shapetype="f"/>
              </v:line>
            </w:pict>
          </mc:Fallback>
        </mc:AlternateContent>
      </w:r>
      <w:r w:rsidRPr="005617AD">
        <w:rPr>
          <w:rFonts w:cs="Arial"/>
          <w:b/>
          <w:noProof/>
          <w:u w:val="single"/>
        </w:rPr>
        <mc:AlternateContent>
          <mc:Choice Requires="wps">
            <w:drawing>
              <wp:anchor distT="0" distB="0" distL="114298" distR="114298" simplePos="0" relativeHeight="251767808" behindDoc="0" locked="0" layoutInCell="1" allowOverlap="1" wp14:anchorId="41C6EC4C" wp14:editId="0763F3D5">
                <wp:simplePos x="0" y="0"/>
                <wp:positionH relativeFrom="column">
                  <wp:posOffset>780415</wp:posOffset>
                </wp:positionH>
                <wp:positionV relativeFrom="paragraph">
                  <wp:posOffset>11430</wp:posOffset>
                </wp:positionV>
                <wp:extent cx="0" cy="534670"/>
                <wp:effectExtent l="57150" t="38100" r="76200" b="74930"/>
                <wp:wrapNone/>
                <wp:docPr id="681" name="Straight Connector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34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992C6" id="Straight Connector 681" o:spid="_x0000_s1026" style="position:absolute;flip:y;z-index:2517678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61.45pt,.9pt" to="61.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" strokecolor="black [3200]" strokeweight="2pt">
                <v:shadow on="t" color="black" opacity="24903f" origin=",.5" offset="0,.55556mm"/>
                <o:lock v:ext="edit" shapetype="f"/>
              </v:line>
            </w:pict>
          </mc:Fallback>
        </mc:AlternateContent>
      </w:r>
    </w:p>
    <w:p w14:paraId="6E5A5F25" w14:textId="77777777" w:rsidR="005617AD" w:rsidRDefault="005617AD" w:rsidP="0004620E">
      <w:pPr>
        <w:tabs>
          <w:tab w:val="num" w:pos="-1440"/>
        </w:tabs>
        <w:rPr>
          <w:rFonts w:cs="Arial"/>
          <w:b/>
          <w:u w:val="single"/>
        </w:rPr>
      </w:pPr>
    </w:p>
    <w:p w14:paraId="1C010714" w14:textId="77777777" w:rsidR="005617AD" w:rsidRDefault="005617AD" w:rsidP="0004620E">
      <w:pPr>
        <w:tabs>
          <w:tab w:val="num" w:pos="-1440"/>
        </w:tabs>
        <w:rPr>
          <w:rFonts w:cs="Arial"/>
          <w:b/>
          <w:u w:val="single"/>
        </w:rPr>
      </w:pPr>
    </w:p>
    <w:p w14:paraId="6E794ED3" w14:textId="77777777" w:rsidR="005617AD" w:rsidRDefault="005C6823" w:rsidP="0004620E">
      <w:pPr>
        <w:tabs>
          <w:tab w:val="num" w:pos="-1440"/>
        </w:tabs>
        <w:rPr>
          <w:rFonts w:cs="Arial"/>
          <w:b/>
          <w:u w:val="single"/>
        </w:rPr>
      </w:pPr>
      <w:r w:rsidRPr="005617AD">
        <w:rPr>
          <w:rFonts w:cs="Arial"/>
          <w:b/>
          <w:noProof/>
          <w:u w:val="single"/>
        </w:rPr>
        <mc:AlternateContent>
          <mc:Choice Requires="wpg">
            <w:drawing>
              <wp:anchor distT="0" distB="0" distL="114300" distR="114300" simplePos="0" relativeHeight="251759616" behindDoc="0" locked="0" layoutInCell="1" allowOverlap="1" wp14:anchorId="208DEC27" wp14:editId="7FA9495D">
                <wp:simplePos x="0" y="0"/>
                <wp:positionH relativeFrom="column">
                  <wp:posOffset>0</wp:posOffset>
                </wp:positionH>
                <wp:positionV relativeFrom="paragraph">
                  <wp:posOffset>33020</wp:posOffset>
                </wp:positionV>
                <wp:extent cx="2181225" cy="123825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2181225" cy="1238250"/>
                          <a:chOff x="190500" y="0"/>
                          <a:chExt cx="2181225" cy="1238250"/>
                        </a:xfrm>
                      </wpg:grpSpPr>
                      <wps:wsp>
                        <wps:cNvPr id="31" name="Rounded Rectangle 10"/>
                        <wps:cNvSpPr>
                          <a:spLocks/>
                        </wps:cNvSpPr>
                        <wps:spPr>
                          <a:xfrm>
                            <a:off x="190500" y="0"/>
                            <a:ext cx="2181225" cy="1238250"/>
                          </a:xfrm>
                          <a:prstGeom prst="roundRect">
                            <a:avLst/>
                          </a:prstGeom>
                          <a:ln/>
                        </wps:spPr>
                        <wps:style>
                          <a:lnRef idx="2">
                            <a:schemeClr val="accent5"/>
                          </a:lnRef>
                          <a:fillRef idx="1">
                            <a:schemeClr val="lt1"/>
                          </a:fillRef>
                          <a:effectRef idx="0">
                            <a:schemeClr val="accent5"/>
                          </a:effectRef>
                          <a:fontRef idx="minor">
                            <a:schemeClr val="dk1"/>
                          </a:fontRef>
                        </wps:style>
                        <wps:bodyPr rtlCol="0" anchor="ctr"/>
                      </wps:wsp>
                      <wps:wsp>
                        <wps:cNvPr id="673" name="Rectangle 14"/>
                        <wps:cNvSpPr>
                          <a:spLocks/>
                        </wps:cNvSpPr>
                        <wps:spPr>
                          <a:xfrm>
                            <a:off x="313266" y="135462"/>
                            <a:ext cx="1972734" cy="414020"/>
                          </a:xfrm>
                          <a:prstGeom prst="rect">
                            <a:avLst/>
                          </a:prstGeom>
                          <a:solidFill>
                            <a:srgbClr val="F79646">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14:paraId="504A4037" w14:textId="77777777" w:rsidR="0057241D" w:rsidRPr="007B0145" w:rsidRDefault="0057241D" w:rsidP="005617AD">
                              <w:pPr>
                                <w:pStyle w:val="NormalWeb"/>
                                <w:spacing w:before="0" w:beforeAutospacing="0" w:after="0" w:afterAutospacing="0"/>
                                <w:jc w:val="center"/>
                                <w:textAlignment w:val="baseline"/>
                                <w:rPr>
                                  <w:sz w:val="20"/>
                                  <w:szCs w:val="20"/>
                                </w:rPr>
                              </w:pPr>
                              <w:r>
                                <w:rPr>
                                  <w:rFonts w:ascii="Calibri" w:hAnsi="Calibri" w:cs="Calibri"/>
                                  <w:b/>
                                  <w:bCs/>
                                  <w:color w:val="000000"/>
                                  <w:kern w:val="24"/>
                                  <w:sz w:val="20"/>
                                  <w:szCs w:val="20"/>
                                </w:rPr>
                                <w:t>LIR Solution Team</w:t>
                              </w:r>
                            </w:p>
                          </w:txbxContent>
                        </wps:txbx>
                        <wps:bodyPr wrap="square" rtlCol="0" anchor="ctr">
                          <a:noAutofit/>
                        </wps:bodyPr>
                      </wps:wsp>
                      <wps:wsp>
                        <wps:cNvPr id="674" name="Rectangle 15"/>
                        <wps:cNvSpPr>
                          <a:spLocks/>
                        </wps:cNvSpPr>
                        <wps:spPr>
                          <a:xfrm>
                            <a:off x="279400" y="643462"/>
                            <a:ext cx="2006600" cy="422275"/>
                          </a:xfrm>
                          <a:prstGeom prst="rect">
                            <a:avLst/>
                          </a:prstGeom>
                          <a:solidFill>
                            <a:schemeClr val="accent6">
                              <a:lumMod val="60000"/>
                              <a:lumOff val="40000"/>
                            </a:schemeClr>
                          </a:solidFill>
                        </wps:spPr>
                        <wps:style>
                          <a:lnRef idx="3">
                            <a:schemeClr val="lt1"/>
                          </a:lnRef>
                          <a:fillRef idx="1">
                            <a:schemeClr val="accent3"/>
                          </a:fillRef>
                          <a:effectRef idx="1">
                            <a:schemeClr val="accent3"/>
                          </a:effectRef>
                          <a:fontRef idx="minor">
                            <a:schemeClr val="lt1"/>
                          </a:fontRef>
                        </wps:style>
                        <wps:txbx>
                          <w:txbxContent>
                            <w:p w14:paraId="30447405" w14:textId="77777777" w:rsidR="0057241D" w:rsidRPr="007B0145" w:rsidRDefault="0057241D" w:rsidP="005C6823">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000000" w:themeColor="text1"/>
                                  <w:kern w:val="24"/>
                                  <w:sz w:val="20"/>
                                  <w:szCs w:val="20"/>
                                </w:rPr>
                                <w:t>DIR Solution Team</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208DEC27" id="Group 27" o:spid="_x0000_s1032" style="position:absolute;left:0;text-align:left;margin-left:0;margin-top:2.6pt;width:171.75pt;height:97.5pt;z-index:251759616;mso-width-relative:margin;mso-height-relative:margin" coordorigin="1905" coordsize="21812,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">
                <v:roundrect id="Rounded Rectangle 10" o:spid="_x0000_s1033" style="position:absolute;left:1905;width:21812;height:1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" fillcolor="white [3201]" strokecolor="#4bacc6 [3208]" strokeweight="2pt">
                  <v:path arrowok="t"/>
                </v:roundrect>
                <v:rect id="Rectangle 14" o:spid="_x0000_s1034" style="position:absolute;left:3132;top:1354;width:19728;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" fillcolor="#fac090" strokecolor="window" strokeweight="3pt">
                  <v:shadow on="t" color="black" opacity="24903f" origin=",.5" offset="0,.55556mm"/>
                  <v:path arrowok="t"/>
                  <v:textbox>
                    <w:txbxContent>
                      <w:p w14:paraId="504A4037" w14:textId="77777777" w:rsidR="0057241D" w:rsidRPr="007B0145" w:rsidRDefault="0057241D" w:rsidP="005617AD">
                        <w:pPr>
                          <w:pStyle w:val="NormalWeb"/>
                          <w:spacing w:before="0" w:beforeAutospacing="0" w:after="0" w:afterAutospacing="0"/>
                          <w:jc w:val="center"/>
                          <w:textAlignment w:val="baseline"/>
                          <w:rPr>
                            <w:sz w:val="20"/>
                            <w:szCs w:val="20"/>
                          </w:rPr>
                        </w:pPr>
                        <w:r>
                          <w:rPr>
                            <w:rFonts w:ascii="Calibri" w:hAnsi="Calibri" w:cs="Calibri"/>
                            <w:b/>
                            <w:bCs/>
                            <w:color w:val="000000"/>
                            <w:kern w:val="24"/>
                            <w:sz w:val="20"/>
                            <w:szCs w:val="20"/>
                          </w:rPr>
                          <w:t>LIR Solution Team</w:t>
                        </w:r>
                      </w:p>
                    </w:txbxContent>
                  </v:textbox>
                </v:rect>
                <v:rect id="Rectangle 15" o:spid="_x0000_s1035" style="position:absolute;left:2794;top:6434;width:2006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" fillcolor="#fabf8f [1945]" strokecolor="white [3201]" strokeweight="3pt">
                  <v:shadow on="t" color="black" opacity="24903f" origin=",.5" offset="0,.55556mm"/>
                  <v:path arrowok="t"/>
                  <v:textbox>
                    <w:txbxContent>
                      <w:p w14:paraId="30447405" w14:textId="77777777" w:rsidR="0057241D" w:rsidRPr="007B0145" w:rsidRDefault="0057241D" w:rsidP="005C6823">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000000" w:themeColor="text1"/>
                            <w:kern w:val="24"/>
                            <w:sz w:val="20"/>
                            <w:szCs w:val="20"/>
                          </w:rPr>
                          <w:t>DIR Solution Team</w:t>
                        </w:r>
                      </w:p>
                    </w:txbxContent>
                  </v:textbox>
                </v:rect>
              </v:group>
            </w:pict>
          </mc:Fallback>
        </mc:AlternateContent>
      </w:r>
      <w:r w:rsidRPr="005617AD">
        <w:rPr>
          <w:rFonts w:cs="Arial"/>
          <w:b/>
          <w:noProof/>
          <w:u w:val="single"/>
        </w:rPr>
        <mc:AlternateContent>
          <mc:Choice Requires="wps">
            <w:drawing>
              <wp:anchor distT="0" distB="0" distL="114300" distR="114300" simplePos="0" relativeHeight="251761664" behindDoc="0" locked="0" layoutInCell="1" allowOverlap="1" wp14:anchorId="1C7073A4" wp14:editId="211121FD">
                <wp:simplePos x="0" y="0"/>
                <wp:positionH relativeFrom="column">
                  <wp:posOffset>3703955</wp:posOffset>
                </wp:positionH>
                <wp:positionV relativeFrom="paragraph">
                  <wp:posOffset>178435</wp:posOffset>
                </wp:positionV>
                <wp:extent cx="1859280" cy="457200"/>
                <wp:effectExtent l="76200" t="57150" r="83820" b="95250"/>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4572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6EB40D43" w14:textId="77777777" w:rsidR="0057241D" w:rsidRPr="007B0145" w:rsidRDefault="0057241D" w:rsidP="005617AD">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FFFFFF"/>
                                <w:kern w:val="24"/>
                                <w:sz w:val="20"/>
                                <w:szCs w:val="20"/>
                              </w:rPr>
                              <w:t>Potline Process SMEs</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1C7073A4" id="Rectangle 24" o:spid="_x0000_s1036" style="position:absolute;left:0;text-align:left;margin-left:291.65pt;margin-top:14.05pt;width:146.4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" fillcolor="#8064a2 [3207]" strokecolor="white [3201]" strokeweight="3pt">
                <v:shadow on="t" color="black" opacity="24903f" origin=",.5" offset="0,.55556mm"/>
                <v:path arrowok="t"/>
                <v:textbox>
                  <w:txbxContent>
                    <w:p w14:paraId="6EB40D43" w14:textId="77777777" w:rsidR="0057241D" w:rsidRPr="007B0145" w:rsidRDefault="0057241D" w:rsidP="005617AD">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FFFFFF"/>
                          <w:kern w:val="24"/>
                          <w:sz w:val="20"/>
                          <w:szCs w:val="20"/>
                        </w:rPr>
                        <w:t>Potline Process SMEs</w:t>
                      </w:r>
                    </w:p>
                  </w:txbxContent>
                </v:textbox>
              </v:rect>
            </w:pict>
          </mc:Fallback>
        </mc:AlternateContent>
      </w:r>
      <w:r w:rsidRPr="005617AD">
        <w:rPr>
          <w:rFonts w:cs="Arial"/>
          <w:b/>
          <w:noProof/>
          <w:u w:val="single"/>
        </w:rPr>
        <mc:AlternateContent>
          <mc:Choice Requires="wps">
            <w:drawing>
              <wp:anchor distT="0" distB="0" distL="114300" distR="114300" simplePos="0" relativeHeight="251760640" behindDoc="0" locked="0" layoutInCell="1" allowOverlap="1" wp14:anchorId="29519E5C" wp14:editId="3B34F2C8">
                <wp:simplePos x="0" y="0"/>
                <wp:positionH relativeFrom="column">
                  <wp:posOffset>3409950</wp:posOffset>
                </wp:positionH>
                <wp:positionV relativeFrom="paragraph">
                  <wp:posOffset>31750</wp:posOffset>
                </wp:positionV>
                <wp:extent cx="2402205" cy="1657350"/>
                <wp:effectExtent l="0" t="0" r="17145" b="19050"/>
                <wp:wrapNone/>
                <wp:docPr id="15"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2205" cy="1657350"/>
                        </a:xfrm>
                        <a:prstGeom prst="roundRect">
                          <a:avLst/>
                        </a:prstGeom>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4D4C9898" id="Rounded Rectangle 12" o:spid="_x0000_s1026" style="position:absolute;margin-left:268.5pt;margin-top:2.5pt;width:189.15pt;height:13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" fillcolor="white [3201]" strokecolor="#c0504d [3205]" strokeweight="2pt">
                <v:path arrowok="t"/>
              </v:roundrect>
            </w:pict>
          </mc:Fallback>
        </mc:AlternateContent>
      </w:r>
    </w:p>
    <w:p w14:paraId="3ED1D636" w14:textId="77777777" w:rsidR="005617AD" w:rsidRDefault="005617AD" w:rsidP="0004620E">
      <w:pPr>
        <w:tabs>
          <w:tab w:val="num" w:pos="-1440"/>
        </w:tabs>
        <w:rPr>
          <w:rFonts w:cs="Arial"/>
          <w:b/>
          <w:u w:val="single"/>
        </w:rPr>
      </w:pPr>
    </w:p>
    <w:p w14:paraId="13139C47" w14:textId="77777777" w:rsidR="005617AD" w:rsidRDefault="005617AD" w:rsidP="0004620E">
      <w:pPr>
        <w:tabs>
          <w:tab w:val="num" w:pos="-1440"/>
        </w:tabs>
        <w:rPr>
          <w:rFonts w:cs="Arial"/>
          <w:b/>
          <w:u w:val="single"/>
        </w:rPr>
      </w:pPr>
    </w:p>
    <w:p w14:paraId="725F0E48" w14:textId="77777777" w:rsidR="005617AD" w:rsidRDefault="005C6823" w:rsidP="0004620E">
      <w:pPr>
        <w:tabs>
          <w:tab w:val="num" w:pos="-1440"/>
        </w:tabs>
        <w:rPr>
          <w:rFonts w:cs="Arial"/>
          <w:b/>
          <w:u w:val="single"/>
        </w:rPr>
      </w:pPr>
      <w:r w:rsidRPr="005617AD">
        <w:rPr>
          <w:rFonts w:cs="Arial"/>
          <w:b/>
          <w:noProof/>
          <w:u w:val="single"/>
        </w:rPr>
        <mc:AlternateContent>
          <mc:Choice Requires="wps">
            <w:drawing>
              <wp:anchor distT="0" distB="0" distL="114300" distR="114300" simplePos="0" relativeHeight="251762688" behindDoc="0" locked="0" layoutInCell="1" allowOverlap="1" wp14:anchorId="7952C7CE" wp14:editId="77C83247">
                <wp:simplePos x="0" y="0"/>
                <wp:positionH relativeFrom="column">
                  <wp:posOffset>3665220</wp:posOffset>
                </wp:positionH>
                <wp:positionV relativeFrom="paragraph">
                  <wp:posOffset>163195</wp:posOffset>
                </wp:positionV>
                <wp:extent cx="1905635" cy="457200"/>
                <wp:effectExtent l="76200" t="57150" r="75565" b="95250"/>
                <wp:wrapNone/>
                <wp:docPr id="67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4572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67B1B74F" w14:textId="77777777" w:rsidR="0057241D" w:rsidRPr="007B0145" w:rsidRDefault="0057241D" w:rsidP="005617AD">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FFFFFF"/>
                                <w:kern w:val="24"/>
                                <w:sz w:val="20"/>
                                <w:szCs w:val="20"/>
                              </w:rPr>
                              <w:t>IT Infrastructure SPOC</w:t>
                            </w:r>
                          </w:p>
                        </w:txbxContent>
                      </wps:txbx>
                      <wps:bodyPr wrap="square" rtlCol="0" anchor="ctr"/>
                    </wps:wsp>
                  </a:graphicData>
                </a:graphic>
                <wp14:sizeRelH relativeFrom="margin">
                  <wp14:pctWidth>0</wp14:pctWidth>
                </wp14:sizeRelH>
                <wp14:sizeRelV relativeFrom="page">
                  <wp14:pctHeight>0</wp14:pctHeight>
                </wp14:sizeRelV>
              </wp:anchor>
            </w:drawing>
          </mc:Choice>
          <mc:Fallback>
            <w:pict>
              <v:rect w14:anchorId="7952C7CE" id="Rectangle 27" o:spid="_x0000_s1037" style="position:absolute;left:0;text-align:left;margin-left:288.6pt;margin-top:12.85pt;width:150.05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" fillcolor="#8064a2 [3207]" strokecolor="white [3201]" strokeweight="3pt">
                <v:shadow on="t" color="black" opacity="24903f" origin=",.5" offset="0,.55556mm"/>
                <v:path arrowok="t"/>
                <v:textbox>
                  <w:txbxContent>
                    <w:p w14:paraId="67B1B74F" w14:textId="77777777" w:rsidR="0057241D" w:rsidRPr="007B0145" w:rsidRDefault="0057241D" w:rsidP="005617AD">
                      <w:pPr>
                        <w:pStyle w:val="NormalWeb"/>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b/>
                          <w:bCs/>
                          <w:color w:val="FFFFFF"/>
                          <w:kern w:val="24"/>
                          <w:sz w:val="20"/>
                          <w:szCs w:val="20"/>
                        </w:rPr>
                        <w:t>IT Infrastructure SPOC</w:t>
                      </w:r>
                    </w:p>
                  </w:txbxContent>
                </v:textbox>
              </v:rect>
            </w:pict>
          </mc:Fallback>
        </mc:AlternateContent>
      </w:r>
      <w:r w:rsidRPr="005617AD">
        <w:rPr>
          <w:rFonts w:cs="Arial"/>
          <w:b/>
          <w:noProof/>
          <w:u w:val="single"/>
        </w:rPr>
        <mc:AlternateContent>
          <mc:Choice Requires="wps">
            <w:drawing>
              <wp:anchor distT="0" distB="0" distL="114300" distR="114300" simplePos="0" relativeHeight="251766784" behindDoc="0" locked="0" layoutInCell="1" allowOverlap="1" wp14:anchorId="563DC527" wp14:editId="1AC150A6">
                <wp:simplePos x="0" y="0"/>
                <wp:positionH relativeFrom="column">
                  <wp:posOffset>2159000</wp:posOffset>
                </wp:positionH>
                <wp:positionV relativeFrom="paragraph">
                  <wp:posOffset>115570</wp:posOffset>
                </wp:positionV>
                <wp:extent cx="1242695" cy="8890"/>
                <wp:effectExtent l="57150" t="76200" r="33655" b="143510"/>
                <wp:wrapNone/>
                <wp:docPr id="677" name="Straight Arrow Connector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2695" cy="889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D11E71" id="Straight Arrow Connector 677" o:spid="_x0000_s1026" type="#_x0000_t32" style="position:absolute;margin-left:170pt;margin-top:9.1pt;width:97.85pt;height:.7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" strokecolor="black [3200]" strokeweight="2pt">
                <v:stroke startarrow="open" endarrow="open"/>
                <v:shadow on="t" color="black" opacity="24903f" origin=",.5" offset="0,.55556mm"/>
                <o:lock v:ext="edit" shapetype="f"/>
              </v:shape>
            </w:pict>
          </mc:Fallback>
        </mc:AlternateContent>
      </w:r>
    </w:p>
    <w:p w14:paraId="43B3CCBA" w14:textId="77777777" w:rsidR="005617AD" w:rsidRDefault="005617AD" w:rsidP="0004620E">
      <w:pPr>
        <w:tabs>
          <w:tab w:val="num" w:pos="-1440"/>
        </w:tabs>
        <w:rPr>
          <w:rFonts w:cs="Arial"/>
          <w:b/>
          <w:u w:val="single"/>
        </w:rPr>
      </w:pPr>
    </w:p>
    <w:p w14:paraId="63C1DD0D" w14:textId="77777777" w:rsidR="005617AD" w:rsidRDefault="005617AD" w:rsidP="0004620E">
      <w:pPr>
        <w:tabs>
          <w:tab w:val="num" w:pos="-1440"/>
        </w:tabs>
        <w:rPr>
          <w:rFonts w:cs="Arial"/>
          <w:b/>
          <w:u w:val="single"/>
        </w:rPr>
      </w:pPr>
    </w:p>
    <w:p w14:paraId="1F4A21A1" w14:textId="77777777" w:rsidR="005617AD" w:rsidRDefault="000C0AB5" w:rsidP="0004620E">
      <w:pPr>
        <w:tabs>
          <w:tab w:val="num" w:pos="-1440"/>
        </w:tabs>
        <w:rPr>
          <w:rFonts w:cs="Arial"/>
          <w:b/>
          <w:u w:val="single"/>
        </w:rPr>
      </w:pPr>
      <w:r w:rsidRPr="005617AD">
        <w:rPr>
          <w:rFonts w:cs="Arial"/>
          <w:b/>
          <w:noProof/>
          <w:u w:val="single"/>
        </w:rPr>
        <mc:AlternateContent>
          <mc:Choice Requires="wps">
            <w:drawing>
              <wp:anchor distT="0" distB="0" distL="114300" distR="114300" simplePos="0" relativeHeight="251763712" behindDoc="0" locked="0" layoutInCell="1" allowOverlap="1" wp14:anchorId="053F9DDD" wp14:editId="7497EB8B">
                <wp:simplePos x="0" y="0"/>
                <wp:positionH relativeFrom="column">
                  <wp:posOffset>3657600</wp:posOffset>
                </wp:positionH>
                <wp:positionV relativeFrom="paragraph">
                  <wp:posOffset>142240</wp:posOffset>
                </wp:positionV>
                <wp:extent cx="1915160" cy="355600"/>
                <wp:effectExtent l="76200" t="57150" r="85090" b="101600"/>
                <wp:wrapNone/>
                <wp:docPr id="3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5160" cy="3556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4A498057" w14:textId="77777777" w:rsidR="0057241D" w:rsidRPr="000C0AB5" w:rsidRDefault="0057241D" w:rsidP="005617AD">
                            <w:pPr>
                              <w:pStyle w:val="NormalWeb"/>
                              <w:spacing w:before="0" w:beforeAutospacing="0" w:after="0" w:afterAutospacing="0"/>
                              <w:jc w:val="center"/>
                              <w:textAlignment w:val="baseline"/>
                              <w:rPr>
                                <w:rFonts w:asciiTheme="minorHAnsi" w:hAnsiTheme="minorHAnsi" w:cstheme="minorHAnsi"/>
                                <w:b/>
                                <w:bCs/>
                                <w:sz w:val="20"/>
                                <w:szCs w:val="20"/>
                              </w:rPr>
                            </w:pPr>
                            <w:r w:rsidRPr="000C0AB5">
                              <w:rPr>
                                <w:rFonts w:asciiTheme="minorHAnsi" w:hAnsiTheme="minorHAnsi" w:cstheme="minorHAnsi"/>
                                <w:b/>
                                <w:bCs/>
                                <w:color w:val="FFFFFF"/>
                                <w:kern w:val="24"/>
                                <w:sz w:val="20"/>
                                <w:szCs w:val="20"/>
                              </w:rPr>
                              <w:t>L &amp; D SPOC</w:t>
                            </w:r>
                          </w:p>
                        </w:txbxContent>
                      </wps:txbx>
                      <wps:bodyPr wrap="square" rtlCol="0" anchor="ctr">
                        <a:noAutofit/>
                      </wps:bodyPr>
                    </wps:wsp>
                  </a:graphicData>
                </a:graphic>
                <wp14:sizeRelH relativeFrom="margin">
                  <wp14:pctWidth>0</wp14:pctWidth>
                </wp14:sizeRelH>
                <wp14:sizeRelV relativeFrom="page">
                  <wp14:pctHeight>0</wp14:pctHeight>
                </wp14:sizeRelV>
              </wp:anchor>
            </w:drawing>
          </mc:Choice>
          <mc:Fallback>
            <w:pict>
              <v:rect w14:anchorId="053F9DDD" id="Rectangle 35" o:spid="_x0000_s1038" style="position:absolute;left:0;text-align:left;margin-left:4in;margin-top:11.2pt;width:150.8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" fillcolor="#8064a2 [3207]" strokecolor="white [3201]" strokeweight="3pt">
                <v:shadow on="t" color="black" opacity="24903f" origin=",.5" offset="0,.55556mm"/>
                <v:path arrowok="t"/>
                <v:textbox>
                  <w:txbxContent>
                    <w:p w14:paraId="4A498057" w14:textId="77777777" w:rsidR="0057241D" w:rsidRPr="000C0AB5" w:rsidRDefault="0057241D" w:rsidP="005617AD">
                      <w:pPr>
                        <w:pStyle w:val="NormalWeb"/>
                        <w:spacing w:before="0" w:beforeAutospacing="0" w:after="0" w:afterAutospacing="0"/>
                        <w:jc w:val="center"/>
                        <w:textAlignment w:val="baseline"/>
                        <w:rPr>
                          <w:rFonts w:asciiTheme="minorHAnsi" w:hAnsiTheme="minorHAnsi" w:cstheme="minorHAnsi"/>
                          <w:b/>
                          <w:bCs/>
                          <w:sz w:val="20"/>
                          <w:szCs w:val="20"/>
                        </w:rPr>
                      </w:pPr>
                      <w:r w:rsidRPr="000C0AB5">
                        <w:rPr>
                          <w:rFonts w:asciiTheme="minorHAnsi" w:hAnsiTheme="minorHAnsi" w:cstheme="minorHAnsi"/>
                          <w:b/>
                          <w:bCs/>
                          <w:color w:val="FFFFFF"/>
                          <w:kern w:val="24"/>
                          <w:sz w:val="20"/>
                          <w:szCs w:val="20"/>
                        </w:rPr>
                        <w:t>L &amp; D SPOC</w:t>
                      </w:r>
                    </w:p>
                  </w:txbxContent>
                </v:textbox>
              </v:rect>
            </w:pict>
          </mc:Fallback>
        </mc:AlternateContent>
      </w:r>
    </w:p>
    <w:p w14:paraId="79F8D229" w14:textId="77777777" w:rsidR="005617AD" w:rsidRDefault="005617AD" w:rsidP="0004620E">
      <w:pPr>
        <w:tabs>
          <w:tab w:val="num" w:pos="-1440"/>
        </w:tabs>
        <w:rPr>
          <w:rFonts w:cs="Arial"/>
          <w:b/>
          <w:u w:val="single"/>
        </w:rPr>
      </w:pPr>
    </w:p>
    <w:p w14:paraId="59A36355" w14:textId="77777777" w:rsidR="005C6823" w:rsidRDefault="005C6823" w:rsidP="0004620E">
      <w:pPr>
        <w:tabs>
          <w:tab w:val="num" w:pos="-1440"/>
        </w:tabs>
        <w:rPr>
          <w:rFonts w:cs="Arial"/>
          <w:b/>
          <w:u w:val="single"/>
        </w:rPr>
      </w:pPr>
    </w:p>
    <w:p w14:paraId="6C269835" w14:textId="77777777" w:rsidR="005C6823" w:rsidRDefault="005C6823" w:rsidP="0004620E">
      <w:pPr>
        <w:tabs>
          <w:tab w:val="num" w:pos="-1440"/>
        </w:tabs>
        <w:rPr>
          <w:rFonts w:cs="Arial"/>
          <w:b/>
          <w:u w:val="single"/>
        </w:rPr>
      </w:pPr>
    </w:p>
    <w:p w14:paraId="1FAA0B6A" w14:textId="77777777" w:rsidR="005C6823" w:rsidRDefault="005C6823" w:rsidP="0004620E">
      <w:pPr>
        <w:tabs>
          <w:tab w:val="num" w:pos="-1440"/>
        </w:tabs>
        <w:rPr>
          <w:rFonts w:cs="Arial"/>
          <w:b/>
          <w:u w:val="single"/>
        </w:rPr>
      </w:pPr>
    </w:p>
    <w:p w14:paraId="5984932F" w14:textId="77777777" w:rsidR="007F57B9" w:rsidRPr="009A6941" w:rsidRDefault="007F57B9" w:rsidP="007F57B9">
      <w:pPr>
        <w:tabs>
          <w:tab w:val="num" w:pos="-1440"/>
        </w:tabs>
        <w:rPr>
          <w:rFonts w:asciiTheme="minorHAnsi" w:hAnsiTheme="minorHAnsi" w:cstheme="minorHAnsi"/>
          <w:b/>
          <w:u w:val="single"/>
        </w:rPr>
      </w:pPr>
      <w:r>
        <w:rPr>
          <w:rFonts w:asciiTheme="minorHAnsi" w:hAnsiTheme="minorHAnsi" w:cstheme="minorHAnsi"/>
          <w:b/>
          <w:u w:val="single"/>
        </w:rPr>
        <w:t>P</w:t>
      </w:r>
      <w:r w:rsidRPr="009A6941">
        <w:rPr>
          <w:rFonts w:asciiTheme="minorHAnsi" w:hAnsiTheme="minorHAnsi" w:cstheme="minorHAnsi"/>
          <w:b/>
          <w:u w:val="single"/>
        </w:rPr>
        <w:t>ROJECT MONITORING AND CONTROL</w:t>
      </w:r>
      <w:r>
        <w:rPr>
          <w:rFonts w:asciiTheme="minorHAnsi" w:hAnsiTheme="minorHAnsi" w:cstheme="minorHAnsi"/>
          <w:b/>
          <w:u w:val="single"/>
        </w:rPr>
        <w:t xml:space="preserve"> – Weekly Project Status Review</w:t>
      </w:r>
    </w:p>
    <w:p w14:paraId="4E0F5C52" w14:textId="77777777" w:rsidR="007F57B9" w:rsidRPr="009A6941" w:rsidRDefault="007F57B9" w:rsidP="007F57B9">
      <w:pPr>
        <w:tabs>
          <w:tab w:val="num" w:pos="-1440"/>
        </w:tabs>
        <w:rPr>
          <w:rFonts w:asciiTheme="minorHAnsi" w:hAnsiTheme="minorHAnsi" w:cstheme="minorHAnsi"/>
        </w:rPr>
      </w:pPr>
      <w:r w:rsidRPr="009A6941">
        <w:rPr>
          <w:rFonts w:asciiTheme="minorHAnsi" w:hAnsiTheme="minorHAnsi" w:cstheme="minorHAnsi"/>
        </w:rPr>
        <w:t xml:space="preserve">The progress of the project against the set milestones is monitored through </w:t>
      </w:r>
      <w:proofErr w:type="gramStart"/>
      <w:r>
        <w:rPr>
          <w:rFonts w:asciiTheme="minorHAnsi" w:hAnsiTheme="minorHAnsi" w:cstheme="minorHAnsi"/>
        </w:rPr>
        <w:t xml:space="preserve">Weekly </w:t>
      </w:r>
      <w:r w:rsidRPr="009A6941">
        <w:rPr>
          <w:rFonts w:asciiTheme="minorHAnsi" w:hAnsiTheme="minorHAnsi" w:cstheme="minorHAnsi"/>
        </w:rPr>
        <w:t xml:space="preserve"> Reviews</w:t>
      </w:r>
      <w:proofErr w:type="gramEnd"/>
      <w:r w:rsidRPr="009A6941">
        <w:rPr>
          <w:rFonts w:asciiTheme="minorHAnsi" w:hAnsiTheme="minorHAnsi" w:cstheme="minorHAnsi"/>
        </w:rPr>
        <w:t>:</w:t>
      </w:r>
    </w:p>
    <w:p w14:paraId="3E55A55C" w14:textId="77777777" w:rsidR="007F57B9" w:rsidRPr="00775FAC" w:rsidRDefault="007F57B9" w:rsidP="007F57B9">
      <w:pPr>
        <w:pStyle w:val="ListParagraph"/>
        <w:numPr>
          <w:ilvl w:val="0"/>
          <w:numId w:val="23"/>
        </w:numPr>
        <w:rPr>
          <w:rFonts w:asciiTheme="minorHAnsi" w:hAnsiTheme="minorHAnsi" w:cstheme="minorHAnsi"/>
        </w:rPr>
      </w:pPr>
      <w:r w:rsidRPr="00775FAC">
        <w:rPr>
          <w:rFonts w:asciiTheme="minorHAnsi" w:hAnsiTheme="minorHAnsi" w:cstheme="minorHAnsi"/>
        </w:rPr>
        <w:t>Status of development, trends and critical issues and any deviations with respect to scope</w:t>
      </w:r>
    </w:p>
    <w:p w14:paraId="76B57FA7" w14:textId="77777777" w:rsidR="007F57B9" w:rsidRPr="00775FAC" w:rsidRDefault="007F57B9" w:rsidP="007F57B9">
      <w:pPr>
        <w:pStyle w:val="ListParagraph"/>
        <w:numPr>
          <w:ilvl w:val="0"/>
          <w:numId w:val="23"/>
        </w:numPr>
        <w:rPr>
          <w:rFonts w:asciiTheme="minorHAnsi" w:hAnsiTheme="minorHAnsi" w:cstheme="minorHAnsi"/>
          <w:b/>
          <w:u w:val="single"/>
        </w:rPr>
      </w:pPr>
      <w:r w:rsidRPr="00775FAC">
        <w:rPr>
          <w:rFonts w:asciiTheme="minorHAnsi" w:hAnsiTheme="minorHAnsi" w:cstheme="minorHAnsi"/>
        </w:rPr>
        <w:t>Status changes/updates from the previous week’s agenda/action items.</w:t>
      </w:r>
    </w:p>
    <w:p w14:paraId="2BEF2394" w14:textId="77777777" w:rsidR="0004620E" w:rsidRPr="00220D83" w:rsidRDefault="007F57B9" w:rsidP="00220D83">
      <w:pPr>
        <w:pStyle w:val="ListParagraph"/>
        <w:numPr>
          <w:ilvl w:val="0"/>
          <w:numId w:val="23"/>
        </w:numPr>
        <w:tabs>
          <w:tab w:val="num" w:pos="-1440"/>
        </w:tabs>
        <w:rPr>
          <w:rFonts w:cs="Arial"/>
          <w:b/>
          <w:u w:val="single"/>
        </w:rPr>
      </w:pPr>
      <w:r w:rsidRPr="007F57B9">
        <w:rPr>
          <w:rFonts w:asciiTheme="minorHAnsi" w:hAnsiTheme="minorHAnsi" w:cstheme="minorHAnsi"/>
        </w:rPr>
        <w:t>Escalations, process issues, resource issues</w:t>
      </w:r>
    </w:p>
    <w:p w14:paraId="1034ACA0" w14:textId="77777777" w:rsidR="00110ED3" w:rsidRPr="00B82830" w:rsidRDefault="00110ED3" w:rsidP="00B800CE">
      <w:pPr>
        <w:pStyle w:val="TLevel1"/>
        <w:numPr>
          <w:ilvl w:val="0"/>
          <w:numId w:val="5"/>
        </w:numPr>
        <w:rPr>
          <w:rFonts w:cstheme="minorHAnsi"/>
        </w:rPr>
        <w:sectPr w:rsidR="00110ED3" w:rsidRPr="00B82830" w:rsidSect="00110ED3">
          <w:headerReference w:type="default" r:id="rId11"/>
          <w:footerReference w:type="default" r:id="rId12"/>
          <w:headerReference w:type="first" r:id="rId13"/>
          <w:type w:val="continuous"/>
          <w:pgSz w:w="12240" w:h="15840"/>
          <w:pgMar w:top="1710" w:right="1440" w:bottom="1440" w:left="1440" w:header="540" w:footer="720" w:gutter="0"/>
          <w:cols w:space="720"/>
          <w:titlePg/>
          <w:docGrid w:linePitch="360"/>
        </w:sectPr>
      </w:pPr>
      <w:bookmarkStart w:id="11" w:name="_Toc516770968"/>
      <w:bookmarkStart w:id="12" w:name="_Toc304558313"/>
      <w:r w:rsidRPr="00B82830">
        <w:rPr>
          <w:rFonts w:cstheme="minorHAnsi"/>
        </w:rPr>
        <w:lastRenderedPageBreak/>
        <w:t xml:space="preserve">Expectation from </w:t>
      </w:r>
      <w:r w:rsidR="00EB724F">
        <w:rPr>
          <w:rFonts w:cstheme="minorHAnsi"/>
        </w:rPr>
        <w:t>Vedanta</w:t>
      </w:r>
      <w:r w:rsidR="005666B4">
        <w:rPr>
          <w:rFonts w:cstheme="minorHAnsi"/>
        </w:rPr>
        <w:t>’s</w:t>
      </w:r>
      <w:r w:rsidRPr="00B82830">
        <w:rPr>
          <w:rFonts w:cstheme="minorHAnsi"/>
        </w:rPr>
        <w:t xml:space="preserve"> Team</w:t>
      </w:r>
      <w:bookmarkEnd w:id="11"/>
    </w:p>
    <w:p w14:paraId="4FCF3105" w14:textId="77777777" w:rsidR="005666B4" w:rsidRPr="0085074E" w:rsidRDefault="00446ECD" w:rsidP="009A6941">
      <w:pPr>
        <w:rPr>
          <w:rFonts w:cstheme="minorHAnsi"/>
          <w:color w:val="FF0000"/>
        </w:rPr>
      </w:pPr>
      <w:bookmarkStart w:id="13" w:name="_Toc275604999"/>
      <w:bookmarkStart w:id="14" w:name="_Toc277310005"/>
      <w:bookmarkStart w:id="15" w:name="_Toc286153537"/>
      <w:bookmarkStart w:id="16" w:name="_Toc286153610"/>
      <w:bookmarkStart w:id="17" w:name="_Toc286407922"/>
      <w:bookmarkStart w:id="18" w:name="_Toc277310004"/>
      <w:bookmarkStart w:id="19" w:name="_Toc286153536"/>
      <w:bookmarkStart w:id="20" w:name="_Toc286153609"/>
      <w:r w:rsidRPr="0085074E">
        <w:rPr>
          <w:rFonts w:cstheme="minorHAnsi"/>
          <w:color w:val="FF0000"/>
        </w:rPr>
        <w:t xml:space="preserve">During the execution </w:t>
      </w:r>
      <w:proofErr w:type="gramStart"/>
      <w:r w:rsidRPr="0085074E">
        <w:rPr>
          <w:rFonts w:cstheme="minorHAnsi"/>
          <w:color w:val="FF0000"/>
        </w:rPr>
        <w:t xml:space="preserve">of </w:t>
      </w:r>
      <w:r w:rsidR="005666B4" w:rsidRPr="0085074E">
        <w:rPr>
          <w:rFonts w:cstheme="minorHAnsi"/>
          <w:color w:val="FF0000"/>
        </w:rPr>
        <w:t xml:space="preserve"> enagement</w:t>
      </w:r>
      <w:proofErr w:type="gramEnd"/>
      <w:r w:rsidR="005666B4" w:rsidRPr="0085074E">
        <w:rPr>
          <w:rFonts w:cstheme="minorHAnsi"/>
          <w:color w:val="FF0000"/>
        </w:rPr>
        <w:t xml:space="preserve">, BJS team require access to Vedanta’s </w:t>
      </w:r>
      <w:r w:rsidR="00A15511" w:rsidRPr="0085074E">
        <w:rPr>
          <w:rFonts w:cstheme="minorHAnsi"/>
          <w:color w:val="FF0000"/>
        </w:rPr>
        <w:t>L&amp;D</w:t>
      </w:r>
    </w:p>
    <w:p w14:paraId="5A985DD0" w14:textId="77777777" w:rsidR="00F00ABE" w:rsidRPr="0085074E" w:rsidRDefault="00446ECD" w:rsidP="009A6941">
      <w:pPr>
        <w:rPr>
          <w:rFonts w:cstheme="minorHAnsi"/>
          <w:color w:val="FF0000"/>
        </w:rPr>
      </w:pPr>
      <w:r w:rsidRPr="0085074E">
        <w:rPr>
          <w:rFonts w:cstheme="minorHAnsi"/>
          <w:color w:val="FF0000"/>
        </w:rPr>
        <w:t>‘</w:t>
      </w:r>
      <w:r w:rsidR="005666B4" w:rsidRPr="0085074E">
        <w:rPr>
          <w:rFonts w:cstheme="minorHAnsi"/>
          <w:color w:val="FF0000"/>
        </w:rPr>
        <w:t xml:space="preserve">Learning Management Solution’ </w:t>
      </w:r>
    </w:p>
    <w:p w14:paraId="2253DBF7" w14:textId="77777777" w:rsidR="004C1110" w:rsidRPr="0085074E" w:rsidRDefault="004C1110" w:rsidP="009A6941">
      <w:pPr>
        <w:rPr>
          <w:rFonts w:cstheme="minorHAnsi"/>
          <w:color w:val="FF0000"/>
        </w:rPr>
      </w:pPr>
      <w:r w:rsidRPr="0085074E">
        <w:rPr>
          <w:rFonts w:cstheme="minorHAnsi"/>
          <w:color w:val="FF0000"/>
        </w:rPr>
        <w:t>Access to Tools, Systems, Environments, Connectivity</w:t>
      </w:r>
    </w:p>
    <w:p w14:paraId="062A5FB0" w14:textId="77777777" w:rsidR="004C1110" w:rsidRPr="0085074E" w:rsidRDefault="004C1110" w:rsidP="009A6941">
      <w:pPr>
        <w:rPr>
          <w:rFonts w:cstheme="minorHAnsi"/>
          <w:color w:val="FF0000"/>
        </w:rPr>
      </w:pPr>
      <w:r w:rsidRPr="0085074E">
        <w:rPr>
          <w:rFonts w:cstheme="minorHAnsi"/>
          <w:color w:val="FF0000"/>
        </w:rPr>
        <w:t>Required Effort from SMEs of Customer</w:t>
      </w:r>
    </w:p>
    <w:p w14:paraId="22A584F5" w14:textId="77777777" w:rsidR="00773337" w:rsidRPr="00B82830" w:rsidRDefault="00773337" w:rsidP="009A6941">
      <w:pPr>
        <w:pStyle w:val="Caption"/>
        <w:rPr>
          <w:rFonts w:cstheme="minorHAnsi"/>
          <w:b w:val="0"/>
          <w:bCs w:val="0"/>
          <w:color w:val="1F497D" w:themeColor="text2"/>
          <w:sz w:val="24"/>
          <w:szCs w:val="24"/>
          <w:u w:val="single"/>
        </w:rPr>
      </w:pPr>
    </w:p>
    <w:p w14:paraId="42EA7050" w14:textId="77777777" w:rsidR="000651FE" w:rsidRPr="00B82830" w:rsidRDefault="001F5F3D" w:rsidP="00B800CE">
      <w:pPr>
        <w:pStyle w:val="TLevel1"/>
        <w:numPr>
          <w:ilvl w:val="0"/>
          <w:numId w:val="5"/>
        </w:numPr>
        <w:rPr>
          <w:rFonts w:cstheme="minorHAnsi"/>
        </w:rPr>
      </w:pPr>
      <w:bookmarkStart w:id="21" w:name="_Toc516770969"/>
      <w:bookmarkStart w:id="22" w:name="_Toc358202322"/>
      <w:bookmarkEnd w:id="13"/>
      <w:bookmarkEnd w:id="14"/>
      <w:bookmarkEnd w:id="15"/>
      <w:bookmarkEnd w:id="16"/>
      <w:bookmarkEnd w:id="17"/>
      <w:bookmarkEnd w:id="18"/>
      <w:bookmarkEnd w:id="19"/>
      <w:bookmarkEnd w:id="20"/>
      <w:r w:rsidRPr="00B82830">
        <w:rPr>
          <w:rFonts w:cstheme="minorHAnsi"/>
        </w:rPr>
        <w:lastRenderedPageBreak/>
        <w:t>Risks</w:t>
      </w:r>
      <w:bookmarkEnd w:id="21"/>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5048"/>
        <w:gridCol w:w="1607"/>
      </w:tblGrid>
      <w:tr w:rsidR="001F5F3D" w:rsidRPr="00B82830" w14:paraId="4C1727F0" w14:textId="77777777" w:rsidTr="00584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36E38794" w14:textId="77777777" w:rsidR="001F5F3D" w:rsidRPr="00B82830" w:rsidRDefault="001F5F3D">
            <w:pPr>
              <w:pStyle w:val="Default"/>
              <w:spacing w:after="0" w:line="240" w:lineRule="auto"/>
              <w:rPr>
                <w:rFonts w:ascii="Candara" w:hAnsi="Candara" w:cstheme="minorHAnsi"/>
                <w:b w:val="0"/>
                <w:bCs w:val="0"/>
                <w:color w:val="FFFFFF" w:themeColor="background1"/>
                <w:sz w:val="22"/>
                <w:szCs w:val="22"/>
              </w:rPr>
            </w:pPr>
            <w:r w:rsidRPr="00B82830">
              <w:rPr>
                <w:rFonts w:ascii="Candara" w:hAnsi="Candara" w:cstheme="minorHAnsi"/>
                <w:color w:val="FFFFFF" w:themeColor="background1"/>
                <w:sz w:val="22"/>
                <w:szCs w:val="22"/>
              </w:rPr>
              <w:t xml:space="preserve">Risk Identified </w:t>
            </w:r>
          </w:p>
        </w:tc>
        <w:tc>
          <w:tcPr>
            <w:tcW w:w="5048" w:type="dxa"/>
            <w:hideMark/>
          </w:tcPr>
          <w:p w14:paraId="51D4FC6D" w14:textId="77777777" w:rsidR="001F5F3D" w:rsidRPr="00B82830" w:rsidRDefault="001F5F3D">
            <w:pPr>
              <w:pStyle w:val="Default"/>
              <w:spacing w:after="0" w:line="240" w:lineRule="auto"/>
              <w:cnfStyle w:val="100000000000" w:firstRow="1" w:lastRow="0" w:firstColumn="0" w:lastColumn="0" w:oddVBand="0" w:evenVBand="0" w:oddHBand="0" w:evenHBand="0" w:firstRowFirstColumn="0" w:firstRowLastColumn="0" w:lastRowFirstColumn="0" w:lastRowLastColumn="0"/>
              <w:rPr>
                <w:rFonts w:ascii="Candara" w:hAnsi="Candara" w:cstheme="minorHAnsi"/>
                <w:b w:val="0"/>
                <w:bCs w:val="0"/>
                <w:color w:val="FFFFFF" w:themeColor="background1"/>
                <w:sz w:val="22"/>
                <w:szCs w:val="22"/>
              </w:rPr>
            </w:pPr>
            <w:r w:rsidRPr="00B82830">
              <w:rPr>
                <w:rFonts w:ascii="Candara" w:hAnsi="Candara" w:cstheme="minorHAnsi"/>
                <w:color w:val="FFFFFF" w:themeColor="background1"/>
                <w:sz w:val="22"/>
                <w:szCs w:val="22"/>
              </w:rPr>
              <w:t xml:space="preserve">Suggested mitigation strategy </w:t>
            </w:r>
          </w:p>
        </w:tc>
        <w:tc>
          <w:tcPr>
            <w:tcW w:w="1607" w:type="dxa"/>
            <w:hideMark/>
          </w:tcPr>
          <w:p w14:paraId="72E4BC42" w14:textId="77777777" w:rsidR="001F5F3D" w:rsidRPr="00B82830" w:rsidRDefault="001F5F3D">
            <w:pPr>
              <w:pStyle w:val="Default"/>
              <w:spacing w:after="0" w:line="240" w:lineRule="auto"/>
              <w:cnfStyle w:val="100000000000" w:firstRow="1" w:lastRow="0" w:firstColumn="0" w:lastColumn="0" w:oddVBand="0" w:evenVBand="0" w:oddHBand="0" w:evenHBand="0" w:firstRowFirstColumn="0" w:firstRowLastColumn="0" w:lastRowFirstColumn="0" w:lastRowLastColumn="0"/>
              <w:rPr>
                <w:rFonts w:ascii="Candara" w:hAnsi="Candara" w:cstheme="minorHAnsi"/>
                <w:b w:val="0"/>
                <w:bCs w:val="0"/>
                <w:color w:val="FFFFFF" w:themeColor="background1"/>
                <w:sz w:val="22"/>
                <w:szCs w:val="22"/>
              </w:rPr>
            </w:pPr>
            <w:r w:rsidRPr="00B82830">
              <w:rPr>
                <w:rFonts w:ascii="Candara" w:hAnsi="Candara" w:cstheme="minorHAnsi"/>
                <w:color w:val="FFFFFF" w:themeColor="background1"/>
                <w:sz w:val="22"/>
                <w:szCs w:val="22"/>
              </w:rPr>
              <w:t>Action Owner</w:t>
            </w:r>
          </w:p>
        </w:tc>
      </w:tr>
      <w:tr w:rsidR="00584232" w:rsidRPr="00B82830" w14:paraId="2A94EBDE" w14:textId="77777777" w:rsidTr="00584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vMerge w:val="restart"/>
            <w:tcBorders>
              <w:top w:val="none" w:sz="0" w:space="0" w:color="auto"/>
              <w:left w:val="none" w:sz="0" w:space="0" w:color="auto"/>
              <w:bottom w:val="none" w:sz="0" w:space="0" w:color="auto"/>
            </w:tcBorders>
          </w:tcPr>
          <w:p w14:paraId="2F63F4AF" w14:textId="77777777" w:rsidR="00584232" w:rsidRPr="00B82830" w:rsidRDefault="00584232" w:rsidP="00584232">
            <w:pPr>
              <w:pStyle w:val="Default"/>
              <w:spacing w:after="0" w:line="240" w:lineRule="auto"/>
              <w:rPr>
                <w:rFonts w:ascii="Candara" w:hAnsi="Candara" w:cstheme="minorHAnsi"/>
                <w:sz w:val="22"/>
                <w:szCs w:val="22"/>
              </w:rPr>
            </w:pPr>
            <w:r w:rsidRPr="00B82830">
              <w:rPr>
                <w:rFonts w:ascii="Candara" w:hAnsi="Candara" w:cstheme="minorHAnsi"/>
                <w:sz w:val="22"/>
                <w:szCs w:val="22"/>
              </w:rPr>
              <w:t>Various Stakeholders</w:t>
            </w:r>
            <w:r>
              <w:rPr>
                <w:rFonts w:ascii="Candara" w:hAnsi="Candara" w:cstheme="minorHAnsi"/>
                <w:sz w:val="22"/>
                <w:szCs w:val="22"/>
              </w:rPr>
              <w:t xml:space="preserve"> of Operations &amp; IT Infrastructure team</w:t>
            </w:r>
            <w:r w:rsidRPr="00B82830">
              <w:rPr>
                <w:rFonts w:ascii="Candara" w:hAnsi="Candara" w:cstheme="minorHAnsi"/>
                <w:sz w:val="22"/>
                <w:szCs w:val="22"/>
              </w:rPr>
              <w:t xml:space="preserve"> are not available for discussions, which may lead to slippages in schedules</w:t>
            </w:r>
          </w:p>
        </w:tc>
        <w:tc>
          <w:tcPr>
            <w:tcW w:w="5048" w:type="dxa"/>
            <w:tcBorders>
              <w:top w:val="none" w:sz="0" w:space="0" w:color="auto"/>
              <w:bottom w:val="none" w:sz="0" w:space="0" w:color="auto"/>
            </w:tcBorders>
          </w:tcPr>
          <w:p w14:paraId="28AEB6E4"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hAnsi="Candara" w:cstheme="minorHAnsi"/>
                <w:sz w:val="22"/>
                <w:szCs w:val="22"/>
              </w:rPr>
            </w:pPr>
            <w:r w:rsidRPr="00B82830">
              <w:rPr>
                <w:rFonts w:ascii="Candara" w:hAnsi="Candara" w:cstheme="minorHAnsi"/>
                <w:sz w:val="22"/>
                <w:szCs w:val="22"/>
              </w:rPr>
              <w:t>In absence of certain people, alternative pers</w:t>
            </w:r>
            <w:r>
              <w:rPr>
                <w:rFonts w:ascii="Candara" w:hAnsi="Candara" w:cstheme="minorHAnsi"/>
                <w:sz w:val="22"/>
                <w:szCs w:val="22"/>
              </w:rPr>
              <w:t>on will be identified by the SPO</w:t>
            </w:r>
            <w:r w:rsidRPr="00B82830">
              <w:rPr>
                <w:rFonts w:ascii="Candara" w:hAnsi="Candara" w:cstheme="minorHAnsi"/>
                <w:sz w:val="22"/>
                <w:szCs w:val="22"/>
              </w:rPr>
              <w:t xml:space="preserve">C. </w:t>
            </w:r>
          </w:p>
        </w:tc>
        <w:tc>
          <w:tcPr>
            <w:tcW w:w="1607" w:type="dxa"/>
            <w:tcBorders>
              <w:top w:val="none" w:sz="0" w:space="0" w:color="auto"/>
              <w:bottom w:val="none" w:sz="0" w:space="0" w:color="auto"/>
              <w:right w:val="none" w:sz="0" w:space="0" w:color="auto"/>
            </w:tcBorders>
          </w:tcPr>
          <w:p w14:paraId="51AB1016"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eastAsiaTheme="minorHAnsi" w:hAnsi="Candara" w:cstheme="minorHAnsi"/>
                <w:sz w:val="22"/>
                <w:szCs w:val="22"/>
              </w:rPr>
            </w:pPr>
            <w:r>
              <w:rPr>
                <w:rFonts w:ascii="Candara" w:eastAsiaTheme="minorHAnsi" w:hAnsi="Candara" w:cstheme="minorHAnsi"/>
                <w:sz w:val="22"/>
                <w:szCs w:val="22"/>
              </w:rPr>
              <w:t>Vedanta</w:t>
            </w:r>
          </w:p>
        </w:tc>
      </w:tr>
      <w:tr w:rsidR="00584232" w:rsidRPr="00B82830" w14:paraId="7E69D083" w14:textId="77777777" w:rsidTr="00584232">
        <w:tc>
          <w:tcPr>
            <w:cnfStyle w:val="001000000000" w:firstRow="0" w:lastRow="0" w:firstColumn="1" w:lastColumn="0" w:oddVBand="0" w:evenVBand="0" w:oddHBand="0" w:evenHBand="0" w:firstRowFirstColumn="0" w:firstRowLastColumn="0" w:lastRowFirstColumn="0" w:lastRowLastColumn="0"/>
            <w:tcW w:w="2695" w:type="dxa"/>
            <w:vMerge/>
          </w:tcPr>
          <w:p w14:paraId="2E296F41" w14:textId="77777777" w:rsidR="00584232" w:rsidRPr="00B82830" w:rsidRDefault="00584232" w:rsidP="00584232">
            <w:pPr>
              <w:pStyle w:val="Default"/>
              <w:spacing w:after="0" w:line="240" w:lineRule="auto"/>
              <w:rPr>
                <w:rFonts w:ascii="Candara" w:hAnsi="Candara" w:cstheme="minorHAnsi"/>
                <w:sz w:val="22"/>
                <w:szCs w:val="22"/>
              </w:rPr>
            </w:pPr>
          </w:p>
        </w:tc>
        <w:tc>
          <w:tcPr>
            <w:tcW w:w="5048" w:type="dxa"/>
          </w:tcPr>
          <w:p w14:paraId="069DCEA8"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hAnsi="Candara" w:cstheme="minorHAnsi"/>
                <w:sz w:val="22"/>
                <w:szCs w:val="22"/>
              </w:rPr>
            </w:pPr>
            <w:r w:rsidRPr="00B82830">
              <w:rPr>
                <w:rFonts w:ascii="Candara" w:hAnsi="Candara" w:cstheme="minorHAnsi"/>
                <w:sz w:val="22"/>
                <w:szCs w:val="22"/>
              </w:rPr>
              <w:t>Formal weekly meeting and status update on the progress of the project along with concerns and issues, if any</w:t>
            </w:r>
            <w:r>
              <w:rPr>
                <w:rFonts w:ascii="Candara" w:hAnsi="Candara" w:cstheme="minorHAnsi"/>
                <w:sz w:val="22"/>
                <w:szCs w:val="22"/>
              </w:rPr>
              <w:t xml:space="preserve"> will be communicated to the SPO</w:t>
            </w:r>
            <w:r w:rsidRPr="00B82830">
              <w:rPr>
                <w:rFonts w:ascii="Candara" w:hAnsi="Candara" w:cstheme="minorHAnsi"/>
                <w:sz w:val="22"/>
                <w:szCs w:val="22"/>
              </w:rPr>
              <w:t xml:space="preserve">C. </w:t>
            </w:r>
          </w:p>
        </w:tc>
        <w:tc>
          <w:tcPr>
            <w:tcW w:w="1607" w:type="dxa"/>
          </w:tcPr>
          <w:p w14:paraId="6F0DC5CA"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hAnsi="Candara" w:cstheme="minorHAnsi"/>
                <w:sz w:val="22"/>
                <w:szCs w:val="22"/>
              </w:rPr>
            </w:pPr>
            <w:r>
              <w:rPr>
                <w:rFonts w:ascii="Candara" w:eastAsiaTheme="minorHAnsi" w:hAnsi="Candara" w:cstheme="minorHAnsi"/>
                <w:sz w:val="22"/>
                <w:szCs w:val="22"/>
              </w:rPr>
              <w:t>Vedanta</w:t>
            </w:r>
          </w:p>
        </w:tc>
      </w:tr>
      <w:tr w:rsidR="00584232" w:rsidRPr="00B82830" w14:paraId="73CDBE90" w14:textId="77777777" w:rsidTr="00584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vMerge/>
            <w:tcBorders>
              <w:top w:val="none" w:sz="0" w:space="0" w:color="auto"/>
              <w:left w:val="none" w:sz="0" w:space="0" w:color="auto"/>
              <w:bottom w:val="none" w:sz="0" w:space="0" w:color="auto"/>
            </w:tcBorders>
          </w:tcPr>
          <w:p w14:paraId="3C7134CA" w14:textId="77777777" w:rsidR="00584232" w:rsidRPr="00B82830" w:rsidRDefault="00584232" w:rsidP="00584232">
            <w:pPr>
              <w:pStyle w:val="Default"/>
              <w:spacing w:after="0" w:line="240" w:lineRule="auto"/>
              <w:rPr>
                <w:rFonts w:ascii="Candara" w:hAnsi="Candara" w:cstheme="minorHAnsi"/>
                <w:sz w:val="22"/>
                <w:szCs w:val="22"/>
              </w:rPr>
            </w:pPr>
          </w:p>
        </w:tc>
        <w:tc>
          <w:tcPr>
            <w:tcW w:w="5048" w:type="dxa"/>
            <w:tcBorders>
              <w:top w:val="none" w:sz="0" w:space="0" w:color="auto"/>
              <w:bottom w:val="none" w:sz="0" w:space="0" w:color="auto"/>
            </w:tcBorders>
          </w:tcPr>
          <w:p w14:paraId="5E030551"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hAnsi="Candara" w:cstheme="minorHAnsi"/>
                <w:sz w:val="22"/>
                <w:szCs w:val="22"/>
              </w:rPr>
            </w:pPr>
            <w:r>
              <w:rPr>
                <w:rFonts w:ascii="Candara" w:hAnsi="Candara" w:cstheme="minorHAnsi"/>
                <w:sz w:val="22"/>
                <w:szCs w:val="22"/>
              </w:rPr>
              <w:t>Fortnightly Management Oversight Meeting to look into issues related unavailability of stakeholders</w:t>
            </w:r>
          </w:p>
        </w:tc>
        <w:tc>
          <w:tcPr>
            <w:tcW w:w="1607" w:type="dxa"/>
            <w:tcBorders>
              <w:top w:val="none" w:sz="0" w:space="0" w:color="auto"/>
              <w:bottom w:val="none" w:sz="0" w:space="0" w:color="auto"/>
              <w:right w:val="none" w:sz="0" w:space="0" w:color="auto"/>
            </w:tcBorders>
          </w:tcPr>
          <w:p w14:paraId="34EFEFC2"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hAnsi="Candara" w:cstheme="minorHAnsi"/>
                <w:sz w:val="22"/>
                <w:szCs w:val="22"/>
              </w:rPr>
            </w:pPr>
            <w:r>
              <w:rPr>
                <w:rFonts w:ascii="Candara" w:eastAsiaTheme="minorHAnsi" w:hAnsi="Candara" w:cstheme="minorHAnsi"/>
                <w:sz w:val="22"/>
                <w:szCs w:val="22"/>
              </w:rPr>
              <w:t>Vedanta</w:t>
            </w:r>
          </w:p>
        </w:tc>
      </w:tr>
      <w:tr w:rsidR="00584232" w:rsidRPr="00B82830" w14:paraId="5B9EAD23" w14:textId="77777777" w:rsidTr="00584232">
        <w:tc>
          <w:tcPr>
            <w:cnfStyle w:val="001000000000" w:firstRow="0" w:lastRow="0" w:firstColumn="1" w:lastColumn="0" w:oddVBand="0" w:evenVBand="0" w:oddHBand="0" w:evenHBand="0" w:firstRowFirstColumn="0" w:firstRowLastColumn="0" w:lastRowFirstColumn="0" w:lastRowLastColumn="0"/>
            <w:tcW w:w="2695" w:type="dxa"/>
            <w:vMerge/>
          </w:tcPr>
          <w:p w14:paraId="37149964" w14:textId="77777777" w:rsidR="00584232" w:rsidRPr="00B82830" w:rsidRDefault="00584232" w:rsidP="00584232">
            <w:pPr>
              <w:pStyle w:val="Default"/>
              <w:spacing w:after="0" w:line="240" w:lineRule="auto"/>
              <w:rPr>
                <w:rFonts w:ascii="Candara" w:hAnsi="Candara" w:cstheme="minorHAnsi"/>
                <w:sz w:val="22"/>
                <w:szCs w:val="22"/>
              </w:rPr>
            </w:pPr>
          </w:p>
        </w:tc>
        <w:tc>
          <w:tcPr>
            <w:tcW w:w="5048" w:type="dxa"/>
          </w:tcPr>
          <w:p w14:paraId="2C4D6D91"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hAnsi="Candara" w:cstheme="minorHAnsi"/>
                <w:sz w:val="22"/>
                <w:szCs w:val="22"/>
              </w:rPr>
            </w:pPr>
          </w:p>
        </w:tc>
        <w:tc>
          <w:tcPr>
            <w:tcW w:w="1607" w:type="dxa"/>
          </w:tcPr>
          <w:p w14:paraId="31711E28"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hAnsi="Candara" w:cstheme="minorHAnsi"/>
                <w:sz w:val="22"/>
                <w:szCs w:val="22"/>
              </w:rPr>
            </w:pPr>
          </w:p>
        </w:tc>
      </w:tr>
      <w:tr w:rsidR="00584232" w:rsidRPr="00B82830" w14:paraId="3A675442" w14:textId="77777777" w:rsidTr="0058423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7164F1ED" w14:textId="77777777" w:rsidR="00584232" w:rsidRPr="00584232" w:rsidRDefault="00584232" w:rsidP="00584232">
            <w:pPr>
              <w:pStyle w:val="Default"/>
              <w:spacing w:after="0" w:line="240" w:lineRule="auto"/>
              <w:rPr>
                <w:rFonts w:ascii="Candara" w:hAnsi="Candara" w:cstheme="minorHAnsi"/>
                <w:b w:val="0"/>
                <w:bCs w:val="0"/>
                <w:color w:val="FF0000"/>
                <w:sz w:val="22"/>
                <w:szCs w:val="22"/>
              </w:rPr>
            </w:pPr>
            <w:r w:rsidRPr="00584232">
              <w:rPr>
                <w:rFonts w:ascii="Candara" w:hAnsi="Candara" w:cstheme="minorHAnsi"/>
                <w:color w:val="FF0000"/>
                <w:sz w:val="22"/>
                <w:szCs w:val="22"/>
              </w:rPr>
              <w:t>All the Process documents and artifacts are not available for initial review</w:t>
            </w:r>
          </w:p>
        </w:tc>
        <w:tc>
          <w:tcPr>
            <w:tcW w:w="5048" w:type="dxa"/>
          </w:tcPr>
          <w:p w14:paraId="48A2059C" w14:textId="77777777" w:rsidR="00584232" w:rsidRPr="00584232"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eastAsiaTheme="minorHAnsi" w:hAnsi="Candara" w:cstheme="minorHAnsi"/>
                <w:color w:val="FF0000"/>
                <w:sz w:val="22"/>
                <w:szCs w:val="22"/>
              </w:rPr>
            </w:pPr>
            <w:r w:rsidRPr="00584232">
              <w:rPr>
                <w:rFonts w:ascii="Candara" w:hAnsi="Candara" w:cstheme="minorHAnsi"/>
                <w:color w:val="FF0000"/>
                <w:sz w:val="22"/>
                <w:szCs w:val="22"/>
              </w:rPr>
              <w:t xml:space="preserve">The list of process documents and artifacts will be made available to the team in the first week itself. The process documents can also be sent to the team before the start of the engagement. </w:t>
            </w:r>
          </w:p>
        </w:tc>
        <w:tc>
          <w:tcPr>
            <w:tcW w:w="1607" w:type="dxa"/>
          </w:tcPr>
          <w:p w14:paraId="0ABE1CE6"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eastAsiaTheme="minorHAnsi" w:hAnsi="Candara" w:cstheme="minorHAnsi"/>
                <w:sz w:val="22"/>
                <w:szCs w:val="22"/>
              </w:rPr>
            </w:pPr>
          </w:p>
        </w:tc>
      </w:tr>
      <w:tr w:rsidR="00584232" w:rsidRPr="00B82830" w14:paraId="12777394" w14:textId="77777777" w:rsidTr="00584232">
        <w:trPr>
          <w:trHeight w:val="620"/>
        </w:trPr>
        <w:tc>
          <w:tcPr>
            <w:cnfStyle w:val="001000000000" w:firstRow="0" w:lastRow="0" w:firstColumn="1" w:lastColumn="0" w:oddVBand="0" w:evenVBand="0" w:oddHBand="0" w:evenHBand="0" w:firstRowFirstColumn="0" w:firstRowLastColumn="0" w:lastRowFirstColumn="0" w:lastRowLastColumn="0"/>
            <w:tcW w:w="2695" w:type="dxa"/>
            <w:vMerge/>
          </w:tcPr>
          <w:p w14:paraId="2918445D" w14:textId="77777777" w:rsidR="00584232" w:rsidRPr="00584232" w:rsidRDefault="00584232" w:rsidP="00584232">
            <w:pPr>
              <w:pStyle w:val="Default"/>
              <w:spacing w:after="0" w:line="240" w:lineRule="auto"/>
              <w:rPr>
                <w:rFonts w:ascii="Candara" w:hAnsi="Candara" w:cstheme="minorHAnsi"/>
                <w:b w:val="0"/>
                <w:bCs w:val="0"/>
                <w:color w:val="FF0000"/>
                <w:sz w:val="22"/>
                <w:szCs w:val="22"/>
              </w:rPr>
            </w:pPr>
          </w:p>
        </w:tc>
        <w:tc>
          <w:tcPr>
            <w:tcW w:w="5048" w:type="dxa"/>
          </w:tcPr>
          <w:p w14:paraId="23037C34" w14:textId="77777777" w:rsidR="00584232" w:rsidRPr="00584232"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Theme="minorHAnsi" w:hAnsi="Candara" w:cstheme="minorHAnsi"/>
                <w:color w:val="FF0000"/>
                <w:sz w:val="22"/>
                <w:szCs w:val="22"/>
              </w:rPr>
            </w:pPr>
            <w:r w:rsidRPr="00584232">
              <w:rPr>
                <w:rFonts w:ascii="Candara" w:hAnsi="Candara" w:cstheme="minorHAnsi"/>
                <w:color w:val="FF0000"/>
                <w:sz w:val="22"/>
                <w:szCs w:val="22"/>
              </w:rPr>
              <w:t>If the process documentation does not exist, the consultants will have to form their opinion based on elaborate discussions with the respective process users and owners.</w:t>
            </w:r>
          </w:p>
        </w:tc>
        <w:tc>
          <w:tcPr>
            <w:tcW w:w="1607" w:type="dxa"/>
          </w:tcPr>
          <w:p w14:paraId="57C09741"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Theme="minorHAnsi" w:hAnsi="Candara" w:cstheme="minorHAnsi"/>
                <w:sz w:val="22"/>
                <w:szCs w:val="22"/>
              </w:rPr>
            </w:pPr>
          </w:p>
        </w:tc>
      </w:tr>
      <w:tr w:rsidR="00584232" w:rsidRPr="00B82830" w14:paraId="0ED209F0" w14:textId="77777777" w:rsidTr="0058423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95" w:type="dxa"/>
            <w:vMerge/>
          </w:tcPr>
          <w:p w14:paraId="0B99BBE0" w14:textId="77777777" w:rsidR="00584232" w:rsidRPr="00584232" w:rsidRDefault="00584232" w:rsidP="00584232">
            <w:pPr>
              <w:pStyle w:val="Default"/>
              <w:spacing w:after="0" w:line="240" w:lineRule="auto"/>
              <w:rPr>
                <w:rFonts w:ascii="Candara" w:hAnsi="Candara" w:cstheme="minorHAnsi"/>
                <w:b w:val="0"/>
                <w:bCs w:val="0"/>
                <w:color w:val="FF0000"/>
                <w:sz w:val="22"/>
                <w:szCs w:val="22"/>
              </w:rPr>
            </w:pPr>
          </w:p>
        </w:tc>
        <w:tc>
          <w:tcPr>
            <w:tcW w:w="5048" w:type="dxa"/>
          </w:tcPr>
          <w:p w14:paraId="23C94250" w14:textId="77777777" w:rsidR="00584232" w:rsidRPr="00584232"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hAnsi="Candara" w:cstheme="minorHAnsi"/>
                <w:color w:val="FF0000"/>
                <w:sz w:val="22"/>
                <w:szCs w:val="22"/>
              </w:rPr>
            </w:pPr>
            <w:r w:rsidRPr="00584232">
              <w:rPr>
                <w:rFonts w:ascii="Candara" w:hAnsi="Candara" w:cstheme="minorHAnsi"/>
                <w:color w:val="FF0000"/>
                <w:sz w:val="22"/>
                <w:szCs w:val="22"/>
              </w:rPr>
              <w:t xml:space="preserve">Formal weekly meeting and status update on the progress of the project along with concerns and issues, if any will be communicated to the SPOC. </w:t>
            </w:r>
          </w:p>
        </w:tc>
        <w:tc>
          <w:tcPr>
            <w:tcW w:w="1607" w:type="dxa"/>
          </w:tcPr>
          <w:p w14:paraId="7B01CAE7" w14:textId="77777777" w:rsidR="00584232" w:rsidRPr="00B82830" w:rsidRDefault="00584232" w:rsidP="00584232">
            <w:pPr>
              <w:pStyle w:val="Default"/>
              <w:adjustRightInd/>
              <w:spacing w:after="0" w:line="240" w:lineRule="auto"/>
              <w:cnfStyle w:val="000000100000" w:firstRow="0" w:lastRow="0" w:firstColumn="0" w:lastColumn="0" w:oddVBand="0" w:evenVBand="0" w:oddHBand="1" w:evenHBand="0" w:firstRowFirstColumn="0" w:firstRowLastColumn="0" w:lastRowFirstColumn="0" w:lastRowLastColumn="0"/>
              <w:rPr>
                <w:rFonts w:ascii="Candara" w:eastAsiaTheme="minorHAnsi" w:hAnsi="Candara" w:cstheme="minorHAnsi"/>
                <w:sz w:val="22"/>
                <w:szCs w:val="22"/>
              </w:rPr>
            </w:pPr>
          </w:p>
        </w:tc>
      </w:tr>
      <w:tr w:rsidR="00584232" w:rsidRPr="00B82830" w14:paraId="1E19B6C1" w14:textId="77777777" w:rsidTr="00584232">
        <w:tc>
          <w:tcPr>
            <w:cnfStyle w:val="001000000000" w:firstRow="0" w:lastRow="0" w:firstColumn="1" w:lastColumn="0" w:oddVBand="0" w:evenVBand="0" w:oddHBand="0" w:evenHBand="0" w:firstRowFirstColumn="0" w:firstRowLastColumn="0" w:lastRowFirstColumn="0" w:lastRowLastColumn="0"/>
            <w:tcW w:w="2695" w:type="dxa"/>
            <w:hideMark/>
          </w:tcPr>
          <w:p w14:paraId="2AD40625" w14:textId="77777777" w:rsidR="00584232" w:rsidRPr="00B82830" w:rsidRDefault="00584232" w:rsidP="00584232">
            <w:pPr>
              <w:pStyle w:val="Default"/>
              <w:spacing w:after="0" w:line="240" w:lineRule="auto"/>
              <w:rPr>
                <w:rFonts w:ascii="Candara" w:hAnsi="Candara" w:cstheme="minorHAnsi"/>
                <w:b w:val="0"/>
                <w:bCs w:val="0"/>
                <w:sz w:val="22"/>
                <w:szCs w:val="22"/>
              </w:rPr>
            </w:pPr>
            <w:r w:rsidRPr="00B82830">
              <w:rPr>
                <w:rFonts w:ascii="Candara" w:hAnsi="Candara" w:cstheme="minorHAnsi"/>
                <w:sz w:val="22"/>
                <w:szCs w:val="22"/>
              </w:rPr>
              <w:t xml:space="preserve">Project and Deliverables are not as per the schedule </w:t>
            </w:r>
          </w:p>
        </w:tc>
        <w:tc>
          <w:tcPr>
            <w:tcW w:w="5048" w:type="dxa"/>
          </w:tcPr>
          <w:p w14:paraId="22FC77A2"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Theme="minorHAnsi" w:hAnsi="Candara" w:cstheme="minorHAnsi"/>
                <w:sz w:val="22"/>
                <w:szCs w:val="22"/>
              </w:rPr>
            </w:pPr>
            <w:r w:rsidRPr="00B82830">
              <w:rPr>
                <w:rFonts w:ascii="Candara" w:hAnsi="Candara" w:cstheme="minorHAnsi"/>
                <w:sz w:val="22"/>
                <w:szCs w:val="22"/>
              </w:rPr>
              <w:t xml:space="preserve">Escalation mechanism will be defined during first week of the project so that appropriate actions can be taken if such situations arise. </w:t>
            </w:r>
          </w:p>
        </w:tc>
        <w:tc>
          <w:tcPr>
            <w:tcW w:w="1607" w:type="dxa"/>
          </w:tcPr>
          <w:p w14:paraId="4A86528D" w14:textId="77777777" w:rsidR="00584232" w:rsidRPr="00B82830" w:rsidRDefault="00584232" w:rsidP="00584232">
            <w:pPr>
              <w:pStyle w:val="Default"/>
              <w:adjustRightInd/>
              <w:spacing w:after="0" w:line="240" w:lineRule="auto"/>
              <w:cnfStyle w:val="000000000000" w:firstRow="0" w:lastRow="0" w:firstColumn="0" w:lastColumn="0" w:oddVBand="0" w:evenVBand="0" w:oddHBand="0" w:evenHBand="0" w:firstRowFirstColumn="0" w:firstRowLastColumn="0" w:lastRowFirstColumn="0" w:lastRowLastColumn="0"/>
              <w:rPr>
                <w:rFonts w:ascii="Candara" w:hAnsi="Candara" w:cstheme="minorHAnsi"/>
                <w:sz w:val="22"/>
                <w:szCs w:val="22"/>
              </w:rPr>
            </w:pPr>
            <w:r>
              <w:rPr>
                <w:rFonts w:ascii="Candara" w:hAnsi="Candara" w:cstheme="minorHAnsi"/>
                <w:sz w:val="22"/>
                <w:szCs w:val="22"/>
              </w:rPr>
              <w:t>Vedanta &amp; BJS</w:t>
            </w:r>
          </w:p>
        </w:tc>
      </w:tr>
    </w:tbl>
    <w:p w14:paraId="5B84C12F" w14:textId="77777777" w:rsidR="001F5F3D" w:rsidRPr="00B82830" w:rsidRDefault="001F5F3D" w:rsidP="001F5F3D">
      <w:pPr>
        <w:pStyle w:val="Style1"/>
        <w:tabs>
          <w:tab w:val="clear" w:pos="0"/>
          <w:tab w:val="left" w:pos="720"/>
        </w:tabs>
        <w:rPr>
          <w:rFonts w:eastAsiaTheme="minorHAnsi" w:cs="Arial"/>
          <w:sz w:val="24"/>
        </w:rPr>
      </w:pPr>
    </w:p>
    <w:p w14:paraId="0EF41553" w14:textId="77777777" w:rsidR="0004620E" w:rsidRPr="00B82830" w:rsidRDefault="0004620E" w:rsidP="00B800CE">
      <w:pPr>
        <w:pStyle w:val="TLevel1"/>
        <w:numPr>
          <w:ilvl w:val="0"/>
          <w:numId w:val="5"/>
        </w:numPr>
        <w:rPr>
          <w:rFonts w:cstheme="minorHAnsi"/>
        </w:rPr>
      </w:pPr>
      <w:bookmarkStart w:id="23" w:name="_Toc516770970"/>
      <w:r w:rsidRPr="00B82830">
        <w:rPr>
          <w:rFonts w:cstheme="minorHAnsi"/>
        </w:rPr>
        <w:lastRenderedPageBreak/>
        <w:t>P</w:t>
      </w:r>
      <w:r w:rsidR="000651FE" w:rsidRPr="00B82830">
        <w:rPr>
          <w:rFonts w:cstheme="minorHAnsi"/>
        </w:rPr>
        <w:t>rofessional fees</w:t>
      </w:r>
      <w:bookmarkEnd w:id="23"/>
      <w:r w:rsidR="000651FE" w:rsidRPr="00B82830">
        <w:rPr>
          <w:rFonts w:cstheme="minorHAnsi"/>
        </w:rPr>
        <w:t xml:space="preserve"> </w:t>
      </w:r>
      <w:bookmarkEnd w:id="12"/>
      <w:bookmarkEnd w:id="22"/>
      <w:r w:rsidR="00F4644D" w:rsidRPr="00B82830">
        <w:rPr>
          <w:rFonts w:cstheme="minorHAnsi"/>
        </w:rPr>
        <w:t xml:space="preserve"> </w:t>
      </w:r>
    </w:p>
    <w:p w14:paraId="44E2BE2F" w14:textId="77777777" w:rsidR="00A112A9" w:rsidRPr="00B82830" w:rsidRDefault="00A112A9" w:rsidP="00802DA7">
      <w:pPr>
        <w:pStyle w:val="Style1"/>
        <w:numPr>
          <w:ilvl w:val="1"/>
          <w:numId w:val="21"/>
        </w:numPr>
        <w:spacing w:line="240" w:lineRule="auto"/>
        <w:outlineLvl w:val="9"/>
        <w:rPr>
          <w:rFonts w:cstheme="minorHAnsi"/>
        </w:rPr>
      </w:pPr>
      <w:bookmarkStart w:id="24" w:name="_Toc385325895"/>
      <w:r w:rsidRPr="00B82830">
        <w:rPr>
          <w:rFonts w:cstheme="minorHAnsi"/>
        </w:rPr>
        <w:t>Professional Fees</w:t>
      </w:r>
      <w:bookmarkEnd w:id="24"/>
    </w:p>
    <w:p w14:paraId="49A6F148" w14:textId="77777777" w:rsidR="0085074E" w:rsidRDefault="0085074E" w:rsidP="0085074E">
      <w:pPr>
        <w:ind w:left="720"/>
        <w:rPr>
          <w:rFonts w:cstheme="minorHAnsi"/>
        </w:rPr>
      </w:pPr>
      <w:r>
        <w:rPr>
          <w:rFonts w:cstheme="minorHAnsi"/>
        </w:rPr>
        <w:t xml:space="preserve">BJS proposed Fixed Price of </w:t>
      </w:r>
      <w:r w:rsidRPr="00C60C0D">
        <w:rPr>
          <w:rFonts w:cs="Arial"/>
        </w:rPr>
        <w:t>₹</w:t>
      </w:r>
      <w:r>
        <w:rPr>
          <w:rFonts w:cstheme="minorHAnsi"/>
        </w:rPr>
        <w:t xml:space="preserve"> 35,00,000 for implementation of LIR &amp; DIR Application with mentioned scope. Above Fee is inclusive of GST only. </w:t>
      </w:r>
      <w:r w:rsidRPr="00B82830">
        <w:rPr>
          <w:rFonts w:cstheme="minorHAnsi"/>
        </w:rPr>
        <w:t xml:space="preserve">The Customer shall pay or reimburse </w:t>
      </w:r>
      <w:r>
        <w:rPr>
          <w:rFonts w:cstheme="minorHAnsi"/>
        </w:rPr>
        <w:t>BJS</w:t>
      </w:r>
      <w:r w:rsidRPr="00B82830">
        <w:rPr>
          <w:rFonts w:cstheme="minorHAnsi"/>
        </w:rPr>
        <w:t xml:space="preserve"> </w:t>
      </w:r>
      <w:r>
        <w:rPr>
          <w:rFonts w:cstheme="minorHAnsi"/>
        </w:rPr>
        <w:t>any other Taxes</w:t>
      </w:r>
      <w:r w:rsidRPr="00B82830">
        <w:rPr>
          <w:rFonts w:cstheme="minorHAnsi"/>
        </w:rPr>
        <w:t>.</w:t>
      </w:r>
      <w:r>
        <w:rPr>
          <w:rFonts w:cstheme="minorHAnsi"/>
        </w:rPr>
        <w:t xml:space="preserve"> BJS</w:t>
      </w:r>
      <w:r w:rsidRPr="00B82830">
        <w:rPr>
          <w:rFonts w:cstheme="minorHAnsi"/>
        </w:rPr>
        <w:t xml:space="preserve"> shall invoice </w:t>
      </w:r>
      <w:r>
        <w:rPr>
          <w:rFonts w:cstheme="minorHAnsi"/>
        </w:rPr>
        <w:t xml:space="preserve">Vedanta 15 days from the date of invoice </w:t>
      </w:r>
      <w:r w:rsidRPr="00B82830">
        <w:rPr>
          <w:rFonts w:cstheme="minorHAnsi"/>
        </w:rPr>
        <w:t>and Customer shall make payment within thirty (30) days from the date of each invoice.</w:t>
      </w:r>
      <w:r>
        <w:rPr>
          <w:rFonts w:cstheme="minorHAnsi"/>
        </w:rPr>
        <w:t xml:space="preserve"> Vedanta will be providing accomodation &amp; food facility at Primary location of Work (Jharsuguda, Odisha)</w:t>
      </w:r>
    </w:p>
    <w:p w14:paraId="248339B0" w14:textId="77777777" w:rsidR="0085074E" w:rsidRDefault="0085074E" w:rsidP="0085074E">
      <w:pPr>
        <w:ind w:left="720"/>
        <w:rPr>
          <w:rFonts w:cstheme="minorHAnsi"/>
        </w:rPr>
      </w:pPr>
    </w:p>
    <w:p w14:paraId="5948E94E" w14:textId="77777777" w:rsidR="00A112A9" w:rsidRPr="00B82830" w:rsidRDefault="00A112A9" w:rsidP="0085074E">
      <w:pPr>
        <w:ind w:left="720"/>
        <w:rPr>
          <w:rFonts w:cstheme="minorHAnsi"/>
        </w:rPr>
      </w:pPr>
      <w:r w:rsidRPr="00B82830">
        <w:rPr>
          <w:rFonts w:cstheme="minorHAnsi"/>
          <w:b/>
          <w:bCs/>
        </w:rPr>
        <w:t>Travel Expenses</w:t>
      </w:r>
      <w:r w:rsidR="004F25A8" w:rsidRPr="00B82830">
        <w:rPr>
          <w:rFonts w:cstheme="minorHAnsi"/>
          <w:b/>
          <w:bCs/>
        </w:rPr>
        <w:t xml:space="preserve"> Outside of Primary Work Location</w:t>
      </w:r>
      <w:r w:rsidR="0085074E">
        <w:rPr>
          <w:rFonts w:cstheme="minorHAnsi"/>
          <w:b/>
          <w:bCs/>
        </w:rPr>
        <w:t xml:space="preserve"> a</w:t>
      </w:r>
      <w:r w:rsidRPr="00B82830">
        <w:rPr>
          <w:rFonts w:cstheme="minorHAnsi"/>
        </w:rPr>
        <w:t>t actual</w:t>
      </w:r>
      <w:r w:rsidR="004F25A8" w:rsidRPr="00B82830">
        <w:rPr>
          <w:rFonts w:cstheme="minorHAnsi"/>
        </w:rPr>
        <w:t xml:space="preserve"> upon prior approval</w:t>
      </w:r>
      <w:r w:rsidR="0085074E">
        <w:rPr>
          <w:rFonts w:cstheme="minorHAnsi"/>
        </w:rPr>
        <w:t>.</w:t>
      </w:r>
    </w:p>
    <w:p w14:paraId="5D2B4367" w14:textId="77777777" w:rsidR="0085074E" w:rsidRPr="00B82830" w:rsidRDefault="0085074E" w:rsidP="0085074E">
      <w:pPr>
        <w:pStyle w:val="Style1"/>
        <w:numPr>
          <w:ilvl w:val="1"/>
          <w:numId w:val="21"/>
        </w:numPr>
        <w:spacing w:after="120" w:line="240" w:lineRule="auto"/>
        <w:outlineLvl w:val="9"/>
        <w:rPr>
          <w:rFonts w:cstheme="minorHAnsi"/>
        </w:rPr>
      </w:pPr>
      <w:r>
        <w:rPr>
          <w:rFonts w:cstheme="minorHAnsi"/>
        </w:rPr>
        <w:t>Bank Details</w:t>
      </w:r>
    </w:p>
    <w:p w14:paraId="5FC5C01A" w14:textId="77777777" w:rsidR="0085074E" w:rsidRDefault="0085074E" w:rsidP="0085074E">
      <w:pPr>
        <w:ind w:left="720"/>
        <w:rPr>
          <w:rFonts w:cstheme="minorHAnsi"/>
        </w:rPr>
      </w:pPr>
      <w:r>
        <w:rPr>
          <w:rFonts w:cstheme="minorHAnsi"/>
        </w:rPr>
        <w:t>Please transfer the amount directly to the following bank account (already mentioned in Vendor Registration process)</w:t>
      </w:r>
    </w:p>
    <w:p w14:paraId="40677EAF" w14:textId="77777777" w:rsidR="0085074E" w:rsidRDefault="0085074E" w:rsidP="0085074E">
      <w:pPr>
        <w:ind w:left="1440"/>
        <w:rPr>
          <w:rFonts w:cstheme="minorHAnsi"/>
        </w:rPr>
      </w:pPr>
      <w:r>
        <w:rPr>
          <w:rFonts w:cstheme="minorHAnsi"/>
        </w:rPr>
        <w:t>ICICI Bank, OMBR Layout Branch, Bengaluru - 560043</w:t>
      </w:r>
    </w:p>
    <w:p w14:paraId="5D73E639" w14:textId="77777777" w:rsidR="0085074E" w:rsidRDefault="0085074E" w:rsidP="0085074E">
      <w:pPr>
        <w:ind w:left="1440"/>
        <w:rPr>
          <w:rFonts w:cstheme="minorHAnsi"/>
        </w:rPr>
      </w:pPr>
      <w:r>
        <w:rPr>
          <w:rFonts w:cstheme="minorHAnsi"/>
        </w:rPr>
        <w:t>IFSC – ICIC0001851</w:t>
      </w:r>
    </w:p>
    <w:p w14:paraId="42541311" w14:textId="77777777" w:rsidR="0085074E" w:rsidRDefault="0085074E" w:rsidP="0085074E">
      <w:pPr>
        <w:ind w:left="1440"/>
        <w:rPr>
          <w:rFonts w:cstheme="minorHAnsi"/>
        </w:rPr>
      </w:pPr>
      <w:r>
        <w:rPr>
          <w:rFonts w:cstheme="minorHAnsi"/>
        </w:rPr>
        <w:t>Account Number – 185105000695</w:t>
      </w:r>
    </w:p>
    <w:p w14:paraId="2E6C3E68" w14:textId="77777777" w:rsidR="0085074E" w:rsidRDefault="0085074E" w:rsidP="0085074E">
      <w:pPr>
        <w:ind w:left="1440"/>
        <w:rPr>
          <w:rFonts w:cstheme="minorHAnsi"/>
        </w:rPr>
      </w:pPr>
      <w:r>
        <w:rPr>
          <w:rFonts w:cstheme="minorHAnsi"/>
        </w:rPr>
        <w:t>Account Type – Current Account</w:t>
      </w:r>
    </w:p>
    <w:p w14:paraId="09A2DD59" w14:textId="77777777" w:rsidR="0085074E" w:rsidRDefault="0085074E" w:rsidP="0085074E">
      <w:pPr>
        <w:ind w:left="1440"/>
        <w:rPr>
          <w:rFonts w:cstheme="minorHAnsi"/>
        </w:rPr>
      </w:pPr>
      <w:r>
        <w:rPr>
          <w:rFonts w:cstheme="minorHAnsi"/>
        </w:rPr>
        <w:t>Account Name – BJS Infotech Private Limited</w:t>
      </w:r>
    </w:p>
    <w:p w14:paraId="48125056" w14:textId="77777777" w:rsidR="00A112A9" w:rsidRPr="00B82830" w:rsidRDefault="0085074E" w:rsidP="0085074E">
      <w:pPr>
        <w:ind w:left="1440"/>
        <w:rPr>
          <w:rFonts w:cstheme="minorHAnsi"/>
        </w:rPr>
      </w:pPr>
      <w:r>
        <w:rPr>
          <w:rFonts w:cstheme="minorHAnsi"/>
        </w:rPr>
        <w:t>BJS GSTIN number – 29AAHCB6776C1ZF</w:t>
      </w:r>
      <w:r w:rsidR="00A112A9" w:rsidRPr="00B82830">
        <w:rPr>
          <w:rFonts w:cstheme="minorHAnsi"/>
        </w:rPr>
        <w:t>.</w:t>
      </w:r>
    </w:p>
    <w:p w14:paraId="01A0C525" w14:textId="77777777" w:rsidR="00A112A9" w:rsidRPr="00B82830" w:rsidRDefault="00A112A9" w:rsidP="00802DA7">
      <w:pPr>
        <w:pStyle w:val="Style1"/>
        <w:numPr>
          <w:ilvl w:val="1"/>
          <w:numId w:val="21"/>
        </w:numPr>
        <w:spacing w:line="240" w:lineRule="auto"/>
        <w:outlineLvl w:val="9"/>
        <w:rPr>
          <w:rFonts w:cstheme="minorHAnsi"/>
        </w:rPr>
      </w:pPr>
      <w:bookmarkStart w:id="25" w:name="_Toc385325897"/>
      <w:r w:rsidRPr="00B82830">
        <w:rPr>
          <w:rFonts w:cstheme="minorHAnsi"/>
        </w:rPr>
        <w:t>Payment Schedule</w:t>
      </w:r>
      <w:bookmarkEnd w:id="25"/>
    </w:p>
    <w:p w14:paraId="0FB7BE03" w14:textId="77777777" w:rsidR="00A112A9" w:rsidRPr="00B82830" w:rsidRDefault="00FF7F34" w:rsidP="00AC5E3E">
      <w:pPr>
        <w:ind w:left="720"/>
        <w:rPr>
          <w:rFonts w:cstheme="minorHAnsi"/>
        </w:rPr>
      </w:pPr>
      <w:r>
        <w:rPr>
          <w:rFonts w:cstheme="minorHAnsi"/>
        </w:rPr>
        <w:t>BJS</w:t>
      </w:r>
      <w:r w:rsidR="00A112A9" w:rsidRPr="00B82830">
        <w:rPr>
          <w:rFonts w:cstheme="minorHAnsi"/>
        </w:rPr>
        <w:t xml:space="preserve"> shall invoice</w:t>
      </w:r>
      <w:r w:rsidR="00AC5E3E">
        <w:rPr>
          <w:rFonts w:cstheme="minorHAnsi"/>
        </w:rPr>
        <w:t>s</w:t>
      </w:r>
      <w:r w:rsidR="00A25DA0" w:rsidRPr="00B82830">
        <w:rPr>
          <w:rFonts w:cstheme="minorHAnsi"/>
        </w:rPr>
        <w:t xml:space="preserve"> </w:t>
      </w:r>
      <w:r>
        <w:rPr>
          <w:rFonts w:cstheme="minorHAnsi"/>
        </w:rPr>
        <w:t xml:space="preserve">as per following </w:t>
      </w:r>
      <w:proofErr w:type="gramStart"/>
      <w:r>
        <w:rPr>
          <w:rFonts w:cstheme="minorHAnsi"/>
        </w:rPr>
        <w:t xml:space="preserve">miestones </w:t>
      </w:r>
      <w:r w:rsidR="00A112A9" w:rsidRPr="00B82830">
        <w:rPr>
          <w:rFonts w:cstheme="minorHAnsi"/>
        </w:rPr>
        <w:t xml:space="preserve"> as</w:t>
      </w:r>
      <w:proofErr w:type="gramEnd"/>
      <w:r w:rsidR="00A112A9" w:rsidRPr="00B82830">
        <w:rPr>
          <w:rFonts w:cstheme="minorHAnsi"/>
        </w:rPr>
        <w:t xml:space="preserve"> under:</w:t>
      </w:r>
      <w:r w:rsidR="00B34001" w:rsidRPr="00B82830">
        <w:rPr>
          <w:rFonts w:cstheme="minorHAnsi"/>
        </w:rPr>
        <w:t xml:space="preserve"> </w:t>
      </w:r>
    </w:p>
    <w:p w14:paraId="17013AF5" w14:textId="77777777" w:rsidR="00A112A9" w:rsidRDefault="00A112A9" w:rsidP="009A6941">
      <w:pPr>
        <w:rPr>
          <w:rFonts w:cstheme="minorHAnsi"/>
          <w:lang w:eastAsia="ja-JP"/>
        </w:rPr>
      </w:pPr>
    </w:p>
    <w:tbl>
      <w:tblPr>
        <w:tblW w:w="0" w:type="auto"/>
        <w:tblInd w:w="800" w:type="dxa"/>
        <w:tblCellMar>
          <w:left w:w="0" w:type="dxa"/>
          <w:right w:w="0" w:type="dxa"/>
        </w:tblCellMar>
        <w:tblLook w:val="0420" w:firstRow="1" w:lastRow="0" w:firstColumn="0" w:lastColumn="0" w:noHBand="0" w:noVBand="1"/>
      </w:tblPr>
      <w:tblGrid>
        <w:gridCol w:w="4117"/>
        <w:gridCol w:w="1989"/>
        <w:gridCol w:w="638"/>
        <w:gridCol w:w="1411"/>
      </w:tblGrid>
      <w:tr w:rsidR="00AC5E3E" w:rsidRPr="00AC5E3E" w14:paraId="67DE0475" w14:textId="77777777" w:rsidTr="00AC5E3E">
        <w:trPr>
          <w:trHeight w:val="205"/>
        </w:trPr>
        <w:tc>
          <w:tcPr>
            <w:tcW w:w="0" w:type="auto"/>
            <w:tcBorders>
              <w:top w:val="single" w:sz="8" w:space="0" w:color="4F81BD"/>
              <w:left w:val="single" w:sz="8" w:space="0" w:color="4F81BD"/>
              <w:bottom w:val="single" w:sz="8" w:space="0" w:color="4F81BD"/>
              <w:right w:val="single" w:sz="8" w:space="0" w:color="4F81BD"/>
            </w:tcBorders>
            <w:shd w:val="clear" w:color="auto" w:fill="4BACC6"/>
            <w:tcMar>
              <w:top w:w="72" w:type="dxa"/>
              <w:left w:w="144" w:type="dxa"/>
              <w:bottom w:w="72" w:type="dxa"/>
              <w:right w:w="144" w:type="dxa"/>
            </w:tcMar>
            <w:vAlign w:val="center"/>
            <w:hideMark/>
          </w:tcPr>
          <w:p w14:paraId="253F7B05" w14:textId="77777777" w:rsidR="00AC5E3E" w:rsidRPr="00AC5E3E" w:rsidRDefault="00AC5E3E" w:rsidP="00AC5E3E">
            <w:pPr>
              <w:jc w:val="center"/>
              <w:rPr>
                <w:rFonts w:cstheme="minorHAnsi"/>
                <w:lang w:eastAsia="ja-JP"/>
              </w:rPr>
            </w:pPr>
            <w:r w:rsidRPr="00AC5E3E">
              <w:rPr>
                <w:rFonts w:cstheme="minorHAnsi"/>
                <w:b/>
                <w:bCs/>
                <w:lang w:eastAsia="ja-JP"/>
              </w:rPr>
              <w:t>On completion of Delivery of</w:t>
            </w:r>
          </w:p>
        </w:tc>
        <w:tc>
          <w:tcPr>
            <w:tcW w:w="0" w:type="auto"/>
            <w:tcBorders>
              <w:top w:val="single" w:sz="8" w:space="0" w:color="4F81BD"/>
              <w:left w:val="single" w:sz="8" w:space="0" w:color="4F81BD"/>
              <w:bottom w:val="single" w:sz="8" w:space="0" w:color="4F81BD"/>
              <w:right w:val="single" w:sz="8" w:space="0" w:color="4F81BD"/>
            </w:tcBorders>
            <w:shd w:val="clear" w:color="auto" w:fill="4BACC6"/>
            <w:tcMar>
              <w:top w:w="72" w:type="dxa"/>
              <w:left w:w="144" w:type="dxa"/>
              <w:bottom w:w="72" w:type="dxa"/>
              <w:right w:w="144" w:type="dxa"/>
            </w:tcMar>
            <w:vAlign w:val="center"/>
            <w:hideMark/>
          </w:tcPr>
          <w:p w14:paraId="0F5F3EE1" w14:textId="77777777" w:rsidR="00AC5E3E" w:rsidRPr="00AC5E3E" w:rsidRDefault="00AC5E3E" w:rsidP="00AC5E3E">
            <w:pPr>
              <w:jc w:val="center"/>
              <w:rPr>
                <w:rFonts w:cstheme="minorHAnsi"/>
                <w:lang w:eastAsia="ja-JP"/>
              </w:rPr>
            </w:pPr>
            <w:r w:rsidRPr="00AC5E3E">
              <w:rPr>
                <w:rFonts w:cstheme="minorHAnsi"/>
                <w:b/>
                <w:bCs/>
                <w:lang w:eastAsia="ja-JP"/>
              </w:rPr>
              <w:t>Raising Invoice on</w:t>
            </w:r>
          </w:p>
        </w:tc>
        <w:tc>
          <w:tcPr>
            <w:tcW w:w="0" w:type="auto"/>
            <w:tcBorders>
              <w:top w:val="single" w:sz="8" w:space="0" w:color="4F81BD"/>
              <w:left w:val="single" w:sz="8" w:space="0" w:color="4F81BD"/>
              <w:bottom w:val="single" w:sz="8" w:space="0" w:color="4F81BD"/>
              <w:right w:val="single" w:sz="8" w:space="0" w:color="4F81BD"/>
            </w:tcBorders>
            <w:shd w:val="clear" w:color="auto" w:fill="4BACC6"/>
            <w:tcMar>
              <w:top w:w="72" w:type="dxa"/>
              <w:left w:w="144" w:type="dxa"/>
              <w:bottom w:w="72" w:type="dxa"/>
              <w:right w:w="144" w:type="dxa"/>
            </w:tcMar>
            <w:vAlign w:val="center"/>
            <w:hideMark/>
          </w:tcPr>
          <w:p w14:paraId="53FC0794" w14:textId="77777777" w:rsidR="00AC5E3E" w:rsidRPr="00AC5E3E" w:rsidRDefault="00AC5E3E" w:rsidP="00AC5E3E">
            <w:pPr>
              <w:jc w:val="center"/>
              <w:rPr>
                <w:rFonts w:cstheme="minorHAnsi"/>
                <w:lang w:eastAsia="ja-JP"/>
              </w:rPr>
            </w:pPr>
            <w:r w:rsidRPr="00AC5E3E">
              <w:rPr>
                <w:rFonts w:cstheme="minorHAnsi"/>
                <w:b/>
                <w:bCs/>
                <w:lang w:eastAsia="ja-JP"/>
              </w:rPr>
              <w:t>%</w:t>
            </w:r>
          </w:p>
        </w:tc>
        <w:tc>
          <w:tcPr>
            <w:tcW w:w="0" w:type="auto"/>
            <w:tcBorders>
              <w:top w:val="single" w:sz="8" w:space="0" w:color="4F81BD"/>
              <w:left w:val="single" w:sz="8" w:space="0" w:color="4F81BD"/>
              <w:bottom w:val="single" w:sz="8" w:space="0" w:color="4F81BD"/>
              <w:right w:val="single" w:sz="8" w:space="0" w:color="4F81BD"/>
            </w:tcBorders>
            <w:shd w:val="clear" w:color="auto" w:fill="4BACC6"/>
            <w:tcMar>
              <w:top w:w="72" w:type="dxa"/>
              <w:left w:w="144" w:type="dxa"/>
              <w:bottom w:w="72" w:type="dxa"/>
              <w:right w:w="144" w:type="dxa"/>
            </w:tcMar>
            <w:vAlign w:val="center"/>
            <w:hideMark/>
          </w:tcPr>
          <w:p w14:paraId="06BBA60D" w14:textId="77777777" w:rsidR="00AC5E3E" w:rsidRPr="00AC5E3E" w:rsidRDefault="00AC5E3E" w:rsidP="00AC5E3E">
            <w:pPr>
              <w:jc w:val="center"/>
              <w:rPr>
                <w:rFonts w:cstheme="minorHAnsi"/>
                <w:lang w:eastAsia="ja-JP"/>
              </w:rPr>
            </w:pPr>
            <w:r w:rsidRPr="00AC5E3E">
              <w:rPr>
                <w:rFonts w:cstheme="minorHAnsi"/>
                <w:b/>
                <w:bCs/>
                <w:lang w:eastAsia="ja-JP"/>
              </w:rPr>
              <w:t>Amount</w:t>
            </w:r>
          </w:p>
        </w:tc>
      </w:tr>
      <w:tr w:rsidR="00AC5E3E" w:rsidRPr="00AC5E3E" w14:paraId="518812C9" w14:textId="77777777" w:rsidTr="00AC5E3E">
        <w:trPr>
          <w:trHeight w:val="178"/>
        </w:trPr>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4B5DDE23" w14:textId="77777777" w:rsidR="00AC5E3E" w:rsidRPr="00AC5E3E" w:rsidRDefault="00AC5E3E" w:rsidP="00AC5E3E">
            <w:pPr>
              <w:jc w:val="center"/>
              <w:rPr>
                <w:rFonts w:cstheme="minorHAnsi"/>
                <w:lang w:eastAsia="ja-JP"/>
              </w:rPr>
            </w:pPr>
            <w:r w:rsidRPr="00AC5E3E">
              <w:rPr>
                <w:rFonts w:cstheme="minorHAnsi"/>
                <w:lang w:eastAsia="ja-JP"/>
              </w:rPr>
              <w:t>LIR Platform – Anode Change</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6B1FB230" w14:textId="77777777" w:rsidR="00AC5E3E" w:rsidRPr="00AC5E3E" w:rsidRDefault="00AC5E3E" w:rsidP="00AC5E3E">
            <w:pPr>
              <w:jc w:val="center"/>
              <w:rPr>
                <w:rFonts w:cstheme="minorHAnsi"/>
                <w:lang w:eastAsia="ja-JP"/>
              </w:rPr>
            </w:pPr>
            <w:r w:rsidRPr="00AC5E3E">
              <w:rPr>
                <w:rFonts w:cstheme="minorHAnsi"/>
                <w:lang w:eastAsia="ja-JP"/>
              </w:rPr>
              <w:t>Week 8</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3A03D499" w14:textId="77777777" w:rsidR="00AC5E3E" w:rsidRPr="00AC5E3E" w:rsidRDefault="00AC5E3E" w:rsidP="00AC5E3E">
            <w:pPr>
              <w:jc w:val="center"/>
              <w:rPr>
                <w:rFonts w:cstheme="minorHAnsi"/>
                <w:lang w:eastAsia="ja-JP"/>
              </w:rPr>
            </w:pPr>
            <w:r w:rsidRPr="00AC5E3E">
              <w:rPr>
                <w:rFonts w:cstheme="minorHAnsi"/>
                <w:lang w:eastAsia="ja-JP"/>
              </w:rPr>
              <w:t>20%</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3FFFC07B" w14:textId="77777777" w:rsidR="00AC5E3E" w:rsidRPr="00AC5E3E" w:rsidRDefault="00AC5E3E" w:rsidP="00AC5E3E">
            <w:pPr>
              <w:jc w:val="center"/>
              <w:rPr>
                <w:rFonts w:cstheme="minorHAnsi"/>
                <w:lang w:eastAsia="ja-JP"/>
              </w:rPr>
            </w:pPr>
            <w:r w:rsidRPr="00AC5E3E">
              <w:rPr>
                <w:rFonts w:ascii="Arial" w:hAnsi="Arial" w:cs="Arial"/>
                <w:b/>
                <w:bCs/>
                <w:lang w:eastAsia="ja-JP"/>
              </w:rPr>
              <w:t>₹</w:t>
            </w:r>
            <w:r w:rsidRPr="00AC5E3E">
              <w:rPr>
                <w:rFonts w:cstheme="minorHAnsi"/>
                <w:b/>
                <w:bCs/>
                <w:lang w:eastAsia="ja-JP"/>
              </w:rPr>
              <w:t xml:space="preserve"> 7.0 Lakhs</w:t>
            </w:r>
          </w:p>
        </w:tc>
      </w:tr>
      <w:tr w:rsidR="00AC5E3E" w:rsidRPr="00AC5E3E" w14:paraId="435A32E6" w14:textId="77777777" w:rsidTr="00AC5E3E">
        <w:trPr>
          <w:trHeight w:val="584"/>
        </w:trPr>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6C459CA2" w14:textId="77777777" w:rsidR="00AC5E3E" w:rsidRPr="00AC5E3E" w:rsidRDefault="00AC5E3E" w:rsidP="00AC5E3E">
            <w:pPr>
              <w:jc w:val="center"/>
              <w:rPr>
                <w:rFonts w:cstheme="minorHAnsi"/>
                <w:lang w:eastAsia="ja-JP"/>
              </w:rPr>
            </w:pPr>
            <w:r w:rsidRPr="00AC5E3E">
              <w:rPr>
                <w:rFonts w:cstheme="minorHAnsi"/>
                <w:lang w:eastAsia="ja-JP"/>
              </w:rPr>
              <w:t>LIR Platform – Anode Bus Bar Raising</w:t>
            </w:r>
          </w:p>
          <w:p w14:paraId="4596D71B" w14:textId="77777777" w:rsidR="00AC5E3E" w:rsidRPr="00AC5E3E" w:rsidRDefault="00AC5E3E" w:rsidP="00AC5E3E">
            <w:pPr>
              <w:jc w:val="center"/>
              <w:rPr>
                <w:rFonts w:cstheme="minorHAnsi"/>
                <w:lang w:eastAsia="ja-JP"/>
              </w:rPr>
            </w:pPr>
            <w:r w:rsidRPr="00AC5E3E">
              <w:rPr>
                <w:rFonts w:cstheme="minorHAnsi"/>
                <w:lang w:eastAsia="ja-JP"/>
              </w:rPr>
              <w:t>DIR Platform – Anode Change</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46C70225" w14:textId="77777777" w:rsidR="00AC5E3E" w:rsidRPr="00AC5E3E" w:rsidRDefault="00AC5E3E" w:rsidP="00AC5E3E">
            <w:pPr>
              <w:jc w:val="center"/>
              <w:rPr>
                <w:rFonts w:cstheme="minorHAnsi"/>
                <w:lang w:eastAsia="ja-JP"/>
              </w:rPr>
            </w:pPr>
            <w:r w:rsidRPr="00AC5E3E">
              <w:rPr>
                <w:rFonts w:cstheme="minorHAnsi"/>
                <w:lang w:eastAsia="ja-JP"/>
              </w:rPr>
              <w:t>Week 12</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5BAA2F63" w14:textId="77777777" w:rsidR="00AC5E3E" w:rsidRPr="00AC5E3E" w:rsidRDefault="00AC5E3E" w:rsidP="00AC5E3E">
            <w:pPr>
              <w:jc w:val="center"/>
              <w:rPr>
                <w:rFonts w:cstheme="minorHAnsi"/>
                <w:lang w:eastAsia="ja-JP"/>
              </w:rPr>
            </w:pPr>
            <w:r w:rsidRPr="00AC5E3E">
              <w:rPr>
                <w:rFonts w:cstheme="minorHAnsi"/>
                <w:lang w:eastAsia="ja-JP"/>
              </w:rPr>
              <w:t>40%</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2AE8E306" w14:textId="77777777" w:rsidR="00AC5E3E" w:rsidRPr="00AC5E3E" w:rsidRDefault="00AC5E3E" w:rsidP="00AC5E3E">
            <w:pPr>
              <w:jc w:val="center"/>
              <w:rPr>
                <w:rFonts w:cstheme="minorHAnsi"/>
                <w:lang w:eastAsia="ja-JP"/>
              </w:rPr>
            </w:pPr>
            <w:r w:rsidRPr="00AC5E3E">
              <w:rPr>
                <w:rFonts w:ascii="Arial" w:hAnsi="Arial" w:cs="Arial"/>
                <w:b/>
                <w:bCs/>
                <w:lang w:eastAsia="ja-JP"/>
              </w:rPr>
              <w:t>₹</w:t>
            </w:r>
            <w:r w:rsidRPr="00AC5E3E">
              <w:rPr>
                <w:rFonts w:cstheme="minorHAnsi"/>
                <w:b/>
                <w:bCs/>
                <w:lang w:eastAsia="ja-JP"/>
              </w:rPr>
              <w:t xml:space="preserve"> 14.0 Lakhs</w:t>
            </w:r>
          </w:p>
        </w:tc>
      </w:tr>
      <w:tr w:rsidR="00AC5E3E" w:rsidRPr="00AC5E3E" w14:paraId="7143048F" w14:textId="77777777" w:rsidTr="00AC5E3E">
        <w:trPr>
          <w:trHeight w:val="115"/>
        </w:trPr>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765F7399" w14:textId="77777777" w:rsidR="00AC5E3E" w:rsidRPr="00AC5E3E" w:rsidRDefault="00AC5E3E" w:rsidP="00AC5E3E">
            <w:pPr>
              <w:jc w:val="center"/>
              <w:rPr>
                <w:rFonts w:cstheme="minorHAnsi"/>
                <w:lang w:eastAsia="ja-JP"/>
              </w:rPr>
            </w:pPr>
            <w:r w:rsidRPr="00AC5E3E">
              <w:rPr>
                <w:rFonts w:cstheme="minorHAnsi"/>
                <w:lang w:eastAsia="ja-JP"/>
              </w:rPr>
              <w:t>LIR Platform – Tapping &amp; Bath Correction</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46E2B0D0" w14:textId="77777777" w:rsidR="00AC5E3E" w:rsidRPr="00AC5E3E" w:rsidRDefault="00AC5E3E" w:rsidP="00AC5E3E">
            <w:pPr>
              <w:jc w:val="center"/>
              <w:rPr>
                <w:rFonts w:cstheme="minorHAnsi"/>
                <w:lang w:eastAsia="ja-JP"/>
              </w:rPr>
            </w:pPr>
            <w:r w:rsidRPr="00AC5E3E">
              <w:rPr>
                <w:rFonts w:cstheme="minorHAnsi"/>
                <w:lang w:eastAsia="ja-JP"/>
              </w:rPr>
              <w:t>Week 16</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01A5FBB3" w14:textId="77777777" w:rsidR="00AC5E3E" w:rsidRPr="00AC5E3E" w:rsidRDefault="00AC5E3E" w:rsidP="00AC5E3E">
            <w:pPr>
              <w:jc w:val="center"/>
              <w:rPr>
                <w:rFonts w:cstheme="minorHAnsi"/>
                <w:lang w:eastAsia="ja-JP"/>
              </w:rPr>
            </w:pPr>
            <w:r w:rsidRPr="00AC5E3E">
              <w:rPr>
                <w:rFonts w:cstheme="minorHAnsi"/>
                <w:lang w:eastAsia="ja-JP"/>
              </w:rPr>
              <w:t>30%</w:t>
            </w:r>
          </w:p>
        </w:tc>
        <w:tc>
          <w:tcPr>
            <w:tcW w:w="0" w:type="auto"/>
            <w:tcBorders>
              <w:top w:val="single" w:sz="8" w:space="0" w:color="4F81BD"/>
              <w:left w:val="single" w:sz="8" w:space="0" w:color="4F81BD"/>
              <w:bottom w:val="single" w:sz="8" w:space="0" w:color="4F81BD"/>
              <w:right w:val="single" w:sz="8" w:space="0" w:color="4F81BD"/>
            </w:tcBorders>
            <w:shd w:val="clear" w:color="auto" w:fill="E9F1F5"/>
            <w:tcMar>
              <w:top w:w="72" w:type="dxa"/>
              <w:left w:w="144" w:type="dxa"/>
              <w:bottom w:w="72" w:type="dxa"/>
              <w:right w:w="144" w:type="dxa"/>
            </w:tcMar>
            <w:vAlign w:val="center"/>
            <w:hideMark/>
          </w:tcPr>
          <w:p w14:paraId="57B5B73A" w14:textId="77777777" w:rsidR="00AC5E3E" w:rsidRPr="00AC5E3E" w:rsidRDefault="00AC5E3E" w:rsidP="00AC5E3E">
            <w:pPr>
              <w:jc w:val="center"/>
              <w:rPr>
                <w:rFonts w:cstheme="minorHAnsi"/>
                <w:lang w:eastAsia="ja-JP"/>
              </w:rPr>
            </w:pPr>
            <w:r w:rsidRPr="00AC5E3E">
              <w:rPr>
                <w:rFonts w:ascii="Arial" w:hAnsi="Arial" w:cs="Arial"/>
                <w:b/>
                <w:bCs/>
                <w:lang w:eastAsia="ja-JP"/>
              </w:rPr>
              <w:t>₹</w:t>
            </w:r>
            <w:r w:rsidRPr="00AC5E3E">
              <w:rPr>
                <w:rFonts w:cstheme="minorHAnsi"/>
                <w:b/>
                <w:bCs/>
                <w:lang w:eastAsia="ja-JP"/>
              </w:rPr>
              <w:t xml:space="preserve"> 10.0 Lakhs</w:t>
            </w:r>
          </w:p>
        </w:tc>
      </w:tr>
      <w:tr w:rsidR="00AC5E3E" w:rsidRPr="00AC5E3E" w14:paraId="0059DD0F" w14:textId="77777777" w:rsidTr="00AC5E3E">
        <w:trPr>
          <w:trHeight w:val="18"/>
        </w:trPr>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3312DB1C" w14:textId="77777777" w:rsidR="00AC5E3E" w:rsidRPr="00AC5E3E" w:rsidRDefault="00AC5E3E" w:rsidP="00AC5E3E">
            <w:pPr>
              <w:jc w:val="center"/>
              <w:rPr>
                <w:rFonts w:cstheme="minorHAnsi"/>
                <w:lang w:eastAsia="ja-JP"/>
              </w:rPr>
            </w:pPr>
            <w:r w:rsidRPr="00AC5E3E">
              <w:rPr>
                <w:rFonts w:cstheme="minorHAnsi"/>
                <w:lang w:eastAsia="ja-JP"/>
              </w:rPr>
              <w:t>LIR Platform – Pot Redressing</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756C9012" w14:textId="77777777" w:rsidR="00AC5E3E" w:rsidRPr="00AC5E3E" w:rsidRDefault="00AC5E3E" w:rsidP="00AC5E3E">
            <w:pPr>
              <w:jc w:val="center"/>
              <w:rPr>
                <w:rFonts w:cstheme="minorHAnsi"/>
                <w:lang w:eastAsia="ja-JP"/>
              </w:rPr>
            </w:pPr>
            <w:r w:rsidRPr="00AC5E3E">
              <w:rPr>
                <w:rFonts w:cstheme="minorHAnsi"/>
                <w:lang w:eastAsia="ja-JP"/>
              </w:rPr>
              <w:t>Week 19</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60DFE6A4" w14:textId="77777777" w:rsidR="00AC5E3E" w:rsidRPr="00AC5E3E" w:rsidRDefault="00AC5E3E" w:rsidP="00AC5E3E">
            <w:pPr>
              <w:jc w:val="center"/>
              <w:rPr>
                <w:rFonts w:cstheme="minorHAnsi"/>
                <w:lang w:eastAsia="ja-JP"/>
              </w:rPr>
            </w:pPr>
            <w:r w:rsidRPr="00AC5E3E">
              <w:rPr>
                <w:rFonts w:cstheme="minorHAnsi"/>
                <w:lang w:eastAsia="ja-JP"/>
              </w:rPr>
              <w:t>10%</w:t>
            </w:r>
          </w:p>
        </w:tc>
        <w:tc>
          <w:tcPr>
            <w:tcW w:w="0" w:type="auto"/>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vAlign w:val="center"/>
            <w:hideMark/>
          </w:tcPr>
          <w:p w14:paraId="08A01532" w14:textId="77777777" w:rsidR="00AC5E3E" w:rsidRPr="00AC5E3E" w:rsidRDefault="00AC5E3E" w:rsidP="00AC5E3E">
            <w:pPr>
              <w:jc w:val="center"/>
              <w:rPr>
                <w:rFonts w:cstheme="minorHAnsi"/>
                <w:lang w:eastAsia="ja-JP"/>
              </w:rPr>
            </w:pPr>
            <w:r w:rsidRPr="00AC5E3E">
              <w:rPr>
                <w:rFonts w:ascii="Arial" w:hAnsi="Arial" w:cs="Arial"/>
                <w:b/>
                <w:bCs/>
                <w:lang w:eastAsia="ja-JP"/>
              </w:rPr>
              <w:t>₹</w:t>
            </w:r>
            <w:r w:rsidRPr="00AC5E3E">
              <w:rPr>
                <w:rFonts w:cstheme="minorHAnsi"/>
                <w:b/>
                <w:bCs/>
                <w:lang w:eastAsia="ja-JP"/>
              </w:rPr>
              <w:t xml:space="preserve"> 4.0 Lakhs</w:t>
            </w:r>
          </w:p>
        </w:tc>
      </w:tr>
    </w:tbl>
    <w:p w14:paraId="12823D47" w14:textId="77777777" w:rsidR="00AC5E3E" w:rsidRPr="00B82830" w:rsidRDefault="00AC5E3E" w:rsidP="009A6941">
      <w:pPr>
        <w:rPr>
          <w:rFonts w:cstheme="minorHAnsi"/>
          <w:lang w:eastAsia="ja-JP"/>
        </w:rPr>
      </w:pPr>
    </w:p>
    <w:p w14:paraId="29758272" w14:textId="77777777" w:rsidR="00622F80" w:rsidRDefault="00622F80">
      <w:pPr>
        <w:jc w:val="left"/>
        <w:rPr>
          <w:rFonts w:cs="Arial"/>
          <w:bCs/>
        </w:rPr>
      </w:pPr>
      <w:r>
        <w:rPr>
          <w:rFonts w:cs="Arial"/>
          <w:bCs/>
        </w:rPr>
        <w:br w:type="page"/>
      </w:r>
    </w:p>
    <w:p w14:paraId="1C1A135C" w14:textId="77777777" w:rsidR="00F27827" w:rsidRPr="00B82830" w:rsidRDefault="00F27827" w:rsidP="00F27827">
      <w:pPr>
        <w:pStyle w:val="BodyText"/>
        <w:rPr>
          <w:rFonts w:ascii="Candara" w:hAnsi="Candara" w:cs="Arial"/>
          <w:bCs/>
          <w:szCs w:val="22"/>
        </w:rPr>
      </w:pPr>
    </w:p>
    <w:tbl>
      <w:tblPr>
        <w:tblStyle w:val="TableGridLight"/>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675"/>
      </w:tblGrid>
      <w:tr w:rsidR="0085074E" w14:paraId="1730DD16" w14:textId="77777777" w:rsidTr="0057241D">
        <w:tc>
          <w:tcPr>
            <w:tcW w:w="4590" w:type="dxa"/>
          </w:tcPr>
          <w:p w14:paraId="2F65621A" w14:textId="77777777" w:rsidR="0085074E" w:rsidRDefault="0085074E" w:rsidP="0057241D">
            <w:pPr>
              <w:pStyle w:val="BodyText"/>
              <w:spacing w:before="0" w:after="0"/>
              <w:ind w:left="0"/>
              <w:rPr>
                <w:rFonts w:ascii="Candara" w:hAnsi="Candara" w:cstheme="minorHAnsi"/>
                <w:b/>
                <w:szCs w:val="22"/>
                <w:u w:val="single"/>
              </w:rPr>
            </w:pPr>
            <w:r>
              <w:rPr>
                <w:rFonts w:ascii="Candara" w:hAnsi="Candara" w:cstheme="minorHAnsi"/>
                <w:b/>
                <w:szCs w:val="22"/>
                <w:u w:val="single"/>
              </w:rPr>
              <w:t>Vedanta Limited</w:t>
            </w:r>
          </w:p>
        </w:tc>
        <w:tc>
          <w:tcPr>
            <w:tcW w:w="4675" w:type="dxa"/>
          </w:tcPr>
          <w:p w14:paraId="5F714354" w14:textId="77777777" w:rsidR="0085074E" w:rsidRDefault="0085074E" w:rsidP="0057241D">
            <w:pPr>
              <w:pStyle w:val="BodyText"/>
              <w:spacing w:before="0" w:after="0"/>
              <w:ind w:left="0"/>
              <w:rPr>
                <w:rFonts w:ascii="Candara" w:hAnsi="Candara" w:cstheme="minorHAnsi"/>
                <w:b/>
                <w:szCs w:val="22"/>
                <w:u w:val="single"/>
              </w:rPr>
            </w:pPr>
            <w:r>
              <w:rPr>
                <w:rFonts w:ascii="Candara" w:hAnsi="Candara" w:cstheme="minorHAnsi"/>
                <w:b/>
                <w:szCs w:val="22"/>
                <w:u w:val="single"/>
              </w:rPr>
              <w:t>BJS INFOTECH Private Limited</w:t>
            </w:r>
          </w:p>
        </w:tc>
      </w:tr>
      <w:tr w:rsidR="0085074E" w14:paraId="260DECC4" w14:textId="77777777" w:rsidTr="0057241D">
        <w:tc>
          <w:tcPr>
            <w:tcW w:w="4590" w:type="dxa"/>
          </w:tcPr>
          <w:p w14:paraId="489E5A3A" w14:textId="77777777" w:rsidR="0085074E" w:rsidRDefault="0085074E" w:rsidP="0057241D">
            <w:pPr>
              <w:pStyle w:val="BodyText"/>
              <w:spacing w:before="0" w:after="0"/>
              <w:ind w:left="0"/>
              <w:rPr>
                <w:rFonts w:ascii="Candara" w:hAnsi="Candara" w:cstheme="minorHAnsi"/>
                <w:b/>
                <w:szCs w:val="22"/>
              </w:rPr>
            </w:pPr>
            <w:r>
              <w:rPr>
                <w:rFonts w:ascii="Candara" w:hAnsi="Candara" w:cstheme="minorHAnsi"/>
                <w:b/>
                <w:szCs w:val="22"/>
              </w:rPr>
              <w:t>Signature</w:t>
            </w:r>
          </w:p>
          <w:p w14:paraId="7DF8369D" w14:textId="77777777" w:rsidR="0085074E" w:rsidRDefault="0085074E" w:rsidP="0057241D">
            <w:pPr>
              <w:pStyle w:val="BodyText"/>
              <w:spacing w:before="240" w:after="120"/>
              <w:ind w:left="0"/>
              <w:rPr>
                <w:rFonts w:ascii="Candara" w:hAnsi="Candara" w:cstheme="minorHAnsi"/>
                <w:b/>
                <w:szCs w:val="22"/>
                <w:u w:val="single"/>
              </w:rPr>
            </w:pPr>
          </w:p>
        </w:tc>
        <w:tc>
          <w:tcPr>
            <w:tcW w:w="4675" w:type="dxa"/>
          </w:tcPr>
          <w:p w14:paraId="3654132E" w14:textId="77777777" w:rsidR="0085074E" w:rsidRDefault="0085074E" w:rsidP="0057241D">
            <w:pPr>
              <w:pStyle w:val="BodyText"/>
              <w:spacing w:before="0" w:after="0"/>
              <w:ind w:left="0"/>
              <w:rPr>
                <w:rFonts w:ascii="Candara" w:hAnsi="Candara" w:cstheme="minorHAnsi"/>
                <w:b/>
                <w:szCs w:val="22"/>
              </w:rPr>
            </w:pPr>
            <w:r>
              <w:rPr>
                <w:rFonts w:ascii="Candara" w:hAnsi="Candara" w:cstheme="minorHAnsi"/>
                <w:b/>
                <w:szCs w:val="22"/>
              </w:rPr>
              <w:t>Signature</w:t>
            </w:r>
          </w:p>
          <w:p w14:paraId="5270A626" w14:textId="77777777" w:rsidR="0085074E" w:rsidRDefault="0085074E" w:rsidP="0057241D">
            <w:pPr>
              <w:pStyle w:val="BodyText"/>
              <w:spacing w:before="240" w:after="120"/>
              <w:ind w:left="0"/>
              <w:rPr>
                <w:rFonts w:ascii="Candara" w:hAnsi="Candara" w:cstheme="minorHAnsi"/>
                <w:b/>
                <w:szCs w:val="22"/>
              </w:rPr>
            </w:pPr>
          </w:p>
          <w:p w14:paraId="46A2E2DC" w14:textId="77777777" w:rsidR="0085074E" w:rsidRDefault="0085074E" w:rsidP="0057241D">
            <w:pPr>
              <w:pStyle w:val="BodyText"/>
              <w:spacing w:before="240" w:after="120"/>
              <w:ind w:left="0"/>
              <w:rPr>
                <w:rFonts w:ascii="Candara" w:hAnsi="Candara" w:cstheme="minorHAnsi"/>
                <w:b/>
                <w:szCs w:val="22"/>
              </w:rPr>
            </w:pPr>
          </w:p>
          <w:p w14:paraId="71E5F0B4" w14:textId="77777777" w:rsidR="0085074E" w:rsidRDefault="0085074E" w:rsidP="0057241D">
            <w:pPr>
              <w:pStyle w:val="BodyText"/>
              <w:spacing w:before="240" w:after="120"/>
              <w:ind w:left="0"/>
              <w:rPr>
                <w:rFonts w:ascii="Candara" w:hAnsi="Candara" w:cstheme="minorHAnsi"/>
                <w:b/>
                <w:szCs w:val="22"/>
              </w:rPr>
            </w:pPr>
          </w:p>
          <w:p w14:paraId="1D5020FB" w14:textId="77777777" w:rsidR="0085074E" w:rsidRDefault="0085074E" w:rsidP="0057241D">
            <w:pPr>
              <w:pStyle w:val="BodyText"/>
              <w:spacing w:before="240" w:after="120"/>
              <w:ind w:left="0"/>
              <w:rPr>
                <w:rFonts w:ascii="Candara" w:hAnsi="Candara" w:cstheme="minorHAnsi"/>
                <w:b/>
                <w:szCs w:val="22"/>
                <w:u w:val="single"/>
              </w:rPr>
            </w:pPr>
          </w:p>
        </w:tc>
      </w:tr>
      <w:tr w:rsidR="0085074E" w14:paraId="1441AC6F" w14:textId="77777777" w:rsidTr="0057241D">
        <w:tc>
          <w:tcPr>
            <w:tcW w:w="4590" w:type="dxa"/>
          </w:tcPr>
          <w:p w14:paraId="7F40DBCA" w14:textId="77777777" w:rsidR="0085074E" w:rsidRPr="00014A9F" w:rsidRDefault="0085074E" w:rsidP="0057241D">
            <w:pPr>
              <w:pStyle w:val="BodyText"/>
              <w:spacing w:before="0" w:after="0"/>
              <w:ind w:left="0"/>
              <w:rPr>
                <w:rFonts w:ascii="Candara" w:hAnsi="Candara" w:cstheme="minorHAnsi"/>
                <w:bCs/>
                <w:szCs w:val="22"/>
              </w:rPr>
            </w:pPr>
            <w:r w:rsidRPr="00014A9F">
              <w:rPr>
                <w:rFonts w:ascii="Candara" w:hAnsi="Candara" w:cstheme="minorHAnsi"/>
                <w:b/>
                <w:szCs w:val="22"/>
              </w:rPr>
              <w:t xml:space="preserve">Name </w:t>
            </w:r>
            <w:r>
              <w:rPr>
                <w:rFonts w:ascii="Candara" w:hAnsi="Candara" w:cstheme="minorHAnsi"/>
                <w:b/>
                <w:szCs w:val="22"/>
              </w:rPr>
              <w:t>–</w:t>
            </w:r>
            <w:r w:rsidRPr="00014A9F">
              <w:rPr>
                <w:rFonts w:ascii="Candara" w:hAnsi="Candara" w:cstheme="minorHAnsi"/>
                <w:b/>
                <w:szCs w:val="22"/>
              </w:rPr>
              <w:t xml:space="preserve"> </w:t>
            </w:r>
          </w:p>
        </w:tc>
        <w:tc>
          <w:tcPr>
            <w:tcW w:w="4675" w:type="dxa"/>
          </w:tcPr>
          <w:p w14:paraId="763CC43F" w14:textId="77777777" w:rsidR="0085074E" w:rsidRDefault="0085074E" w:rsidP="0057241D">
            <w:pPr>
              <w:pStyle w:val="BodyText"/>
              <w:spacing w:before="0" w:after="0"/>
              <w:ind w:left="0"/>
              <w:rPr>
                <w:rFonts w:ascii="Candara" w:hAnsi="Candara" w:cstheme="minorHAnsi"/>
                <w:b/>
                <w:szCs w:val="22"/>
                <w:u w:val="single"/>
              </w:rPr>
            </w:pPr>
            <w:r w:rsidRPr="00014A9F">
              <w:rPr>
                <w:rFonts w:ascii="Candara" w:hAnsi="Candara" w:cstheme="minorHAnsi"/>
                <w:b/>
                <w:szCs w:val="22"/>
              </w:rPr>
              <w:t>Name –</w:t>
            </w:r>
            <w:r>
              <w:rPr>
                <w:rFonts w:ascii="Candara" w:hAnsi="Candara" w:cstheme="minorHAnsi"/>
                <w:b/>
                <w:szCs w:val="22"/>
                <w:u w:val="single"/>
              </w:rPr>
              <w:t xml:space="preserve"> Tanmay Kumar Mishra</w:t>
            </w:r>
          </w:p>
        </w:tc>
      </w:tr>
      <w:tr w:rsidR="0085074E" w14:paraId="5BE18ACF" w14:textId="77777777" w:rsidTr="0057241D">
        <w:tc>
          <w:tcPr>
            <w:tcW w:w="4590" w:type="dxa"/>
          </w:tcPr>
          <w:p w14:paraId="3680E86E" w14:textId="77777777" w:rsidR="0085074E" w:rsidRDefault="0085074E" w:rsidP="0057241D">
            <w:pPr>
              <w:pStyle w:val="BodyText"/>
              <w:spacing w:before="0" w:after="0"/>
              <w:ind w:left="0"/>
              <w:rPr>
                <w:rFonts w:ascii="Candara" w:hAnsi="Candara" w:cstheme="minorHAnsi"/>
                <w:b/>
                <w:szCs w:val="22"/>
                <w:u w:val="single"/>
              </w:rPr>
            </w:pPr>
            <w:r w:rsidRPr="00014A9F">
              <w:rPr>
                <w:rFonts w:ascii="Candara" w:hAnsi="Candara" w:cstheme="minorHAnsi"/>
                <w:b/>
                <w:szCs w:val="22"/>
              </w:rPr>
              <w:t>Title -</w:t>
            </w:r>
            <w:r>
              <w:rPr>
                <w:rFonts w:ascii="Candara" w:hAnsi="Candara" w:cstheme="minorHAnsi"/>
                <w:b/>
                <w:szCs w:val="22"/>
                <w:u w:val="single"/>
              </w:rPr>
              <w:t xml:space="preserve"> </w:t>
            </w:r>
          </w:p>
        </w:tc>
        <w:tc>
          <w:tcPr>
            <w:tcW w:w="4675" w:type="dxa"/>
          </w:tcPr>
          <w:p w14:paraId="0A619017" w14:textId="77777777" w:rsidR="0085074E" w:rsidRDefault="0085074E" w:rsidP="0057241D">
            <w:pPr>
              <w:pStyle w:val="BodyText"/>
              <w:spacing w:before="0" w:after="0"/>
              <w:ind w:left="0"/>
              <w:rPr>
                <w:rFonts w:ascii="Candara" w:hAnsi="Candara" w:cstheme="minorHAnsi"/>
                <w:b/>
                <w:szCs w:val="22"/>
                <w:u w:val="single"/>
              </w:rPr>
            </w:pPr>
            <w:r w:rsidRPr="00014A9F">
              <w:rPr>
                <w:rFonts w:ascii="Candara" w:hAnsi="Candara" w:cstheme="minorHAnsi"/>
                <w:b/>
                <w:szCs w:val="22"/>
              </w:rPr>
              <w:t xml:space="preserve">Title </w:t>
            </w:r>
            <w:r>
              <w:rPr>
                <w:rFonts w:ascii="Candara" w:hAnsi="Candara" w:cstheme="minorHAnsi"/>
                <w:b/>
                <w:szCs w:val="22"/>
              </w:rPr>
              <w:t>–</w:t>
            </w:r>
            <w:r>
              <w:rPr>
                <w:rFonts w:ascii="Candara" w:hAnsi="Candara" w:cstheme="minorHAnsi"/>
                <w:b/>
                <w:szCs w:val="22"/>
                <w:u w:val="single"/>
              </w:rPr>
              <w:t xml:space="preserve"> Director</w:t>
            </w:r>
          </w:p>
        </w:tc>
      </w:tr>
      <w:tr w:rsidR="0085074E" w14:paraId="7BA9A99B" w14:textId="77777777" w:rsidTr="0057241D">
        <w:tc>
          <w:tcPr>
            <w:tcW w:w="4590" w:type="dxa"/>
          </w:tcPr>
          <w:p w14:paraId="769719D6" w14:textId="77777777" w:rsidR="0085074E" w:rsidRPr="00014A9F" w:rsidRDefault="0085074E" w:rsidP="0057241D">
            <w:pPr>
              <w:pStyle w:val="BodyText"/>
              <w:spacing w:before="0" w:after="0"/>
              <w:ind w:left="0"/>
              <w:rPr>
                <w:rFonts w:ascii="Candara" w:hAnsi="Candara" w:cstheme="minorHAnsi"/>
                <w:b/>
                <w:szCs w:val="22"/>
              </w:rPr>
            </w:pPr>
            <w:r>
              <w:rPr>
                <w:rFonts w:ascii="Candara" w:hAnsi="Candara" w:cstheme="minorHAnsi"/>
                <w:b/>
                <w:szCs w:val="22"/>
              </w:rPr>
              <w:t>Date – 25</w:t>
            </w:r>
            <w:r w:rsidRPr="00014A9F">
              <w:rPr>
                <w:rFonts w:ascii="Candara" w:hAnsi="Candara" w:cstheme="minorHAnsi"/>
                <w:b/>
                <w:szCs w:val="22"/>
                <w:vertAlign w:val="superscript"/>
              </w:rPr>
              <w:t>th</w:t>
            </w:r>
            <w:r>
              <w:rPr>
                <w:rFonts w:ascii="Candara" w:hAnsi="Candara" w:cstheme="minorHAnsi"/>
                <w:b/>
                <w:szCs w:val="22"/>
              </w:rPr>
              <w:t xml:space="preserve"> June 2018</w:t>
            </w:r>
          </w:p>
        </w:tc>
        <w:tc>
          <w:tcPr>
            <w:tcW w:w="4675" w:type="dxa"/>
          </w:tcPr>
          <w:p w14:paraId="1DC72380" w14:textId="77777777" w:rsidR="0085074E" w:rsidRPr="00014A9F" w:rsidRDefault="0085074E" w:rsidP="0057241D">
            <w:pPr>
              <w:pStyle w:val="BodyText"/>
              <w:spacing w:before="0" w:after="0"/>
              <w:ind w:left="0"/>
              <w:rPr>
                <w:rFonts w:ascii="Candara" w:hAnsi="Candara" w:cstheme="minorHAnsi"/>
                <w:b/>
                <w:szCs w:val="22"/>
              </w:rPr>
            </w:pPr>
            <w:r>
              <w:rPr>
                <w:rFonts w:ascii="Candara" w:hAnsi="Candara" w:cstheme="minorHAnsi"/>
                <w:b/>
                <w:szCs w:val="22"/>
              </w:rPr>
              <w:t>Date – 25</w:t>
            </w:r>
            <w:r w:rsidRPr="00014A9F">
              <w:rPr>
                <w:rFonts w:ascii="Candara" w:hAnsi="Candara" w:cstheme="minorHAnsi"/>
                <w:b/>
                <w:szCs w:val="22"/>
                <w:vertAlign w:val="superscript"/>
              </w:rPr>
              <w:t>th</w:t>
            </w:r>
            <w:r>
              <w:rPr>
                <w:rFonts w:ascii="Candara" w:hAnsi="Candara" w:cstheme="minorHAnsi"/>
                <w:b/>
                <w:szCs w:val="22"/>
              </w:rPr>
              <w:t xml:space="preserve"> June 2018</w:t>
            </w:r>
          </w:p>
        </w:tc>
      </w:tr>
    </w:tbl>
    <w:p w14:paraId="36DCA3C8" w14:textId="77777777" w:rsidR="00F27827" w:rsidRPr="00B82830" w:rsidRDefault="00F27827" w:rsidP="00F27827">
      <w:pPr>
        <w:pStyle w:val="BodyText"/>
        <w:spacing w:line="360" w:lineRule="auto"/>
        <w:rPr>
          <w:rFonts w:ascii="Candara" w:hAnsi="Candara" w:cs="Arial"/>
          <w:b/>
          <w:szCs w:val="22"/>
          <w:u w:val="single"/>
        </w:rPr>
      </w:pPr>
    </w:p>
    <w:p w14:paraId="49840EE4" w14:textId="77777777" w:rsidR="00F27827" w:rsidRPr="00B82830" w:rsidRDefault="00F27827" w:rsidP="00F27827">
      <w:pPr>
        <w:pStyle w:val="BodyText"/>
        <w:spacing w:line="360" w:lineRule="auto"/>
        <w:rPr>
          <w:rFonts w:ascii="Candara" w:hAnsi="Candara" w:cs="Arial"/>
          <w:b/>
          <w:szCs w:val="22"/>
          <w:u w:val="single"/>
        </w:rPr>
      </w:pPr>
    </w:p>
    <w:p w14:paraId="6A3C157F" w14:textId="77777777" w:rsidR="00F27827" w:rsidRPr="00B82830" w:rsidRDefault="00F27827" w:rsidP="00F27827">
      <w:pPr>
        <w:pStyle w:val="BodyText"/>
        <w:spacing w:line="360" w:lineRule="auto"/>
        <w:rPr>
          <w:rFonts w:ascii="Candara" w:hAnsi="Candara" w:cstheme="minorHAnsi"/>
          <w:b/>
          <w:szCs w:val="22"/>
          <w:u w:val="single"/>
        </w:rPr>
      </w:pPr>
    </w:p>
    <w:p w14:paraId="1E118CB8" w14:textId="77777777" w:rsidR="00F27827" w:rsidRPr="00B82830" w:rsidRDefault="00F27827" w:rsidP="0004620E">
      <w:pPr>
        <w:rPr>
          <w:rFonts w:cstheme="minorHAnsi"/>
        </w:rPr>
      </w:pPr>
    </w:p>
    <w:p w14:paraId="225031AF" w14:textId="77777777" w:rsidR="00F27827" w:rsidRPr="00B82830" w:rsidRDefault="00F27827" w:rsidP="0004620E">
      <w:pPr>
        <w:rPr>
          <w:rFonts w:cs="Arial"/>
        </w:rPr>
      </w:pPr>
    </w:p>
    <w:sectPr w:rsidR="00F27827" w:rsidRPr="00B82830" w:rsidSect="001B28FF">
      <w:type w:val="continuous"/>
      <w:pgSz w:w="12240" w:h="15840"/>
      <w:pgMar w:top="171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E279" w14:textId="77777777" w:rsidR="00A675C8" w:rsidRDefault="00A675C8" w:rsidP="00F8518F">
      <w:r>
        <w:separator/>
      </w:r>
    </w:p>
  </w:endnote>
  <w:endnote w:type="continuationSeparator" w:id="0">
    <w:p w14:paraId="00A82507" w14:textId="77777777" w:rsidR="00A675C8" w:rsidRDefault="00A675C8" w:rsidP="00F8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USOSM+Univers-CondensedLight">
    <w:altName w:val="Arial"/>
    <w:panose1 w:val="00000000000000000000"/>
    <w:charset w:val="00"/>
    <w:family w:val="swiss"/>
    <w:notTrueType/>
    <w:pitch w:val="default"/>
    <w:sig w:usb0="00000003" w:usb1="00000000" w:usb2="0000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6BE8" w14:textId="77777777" w:rsidR="0057241D" w:rsidRDefault="0057241D">
    <w:pPr>
      <w:pStyle w:val="Footer"/>
      <w:rPr>
        <w:rFonts w:cs="Arial"/>
        <w:sz w:val="18"/>
        <w:szCs w:val="18"/>
      </w:rPr>
    </w:pPr>
    <w:r w:rsidRPr="00FF7F34">
      <w:rPr>
        <w:noProof/>
        <w:lang w:bidi="sa-IN"/>
      </w:rPr>
      <w:drawing>
        <wp:anchor distT="0" distB="0" distL="114300" distR="114300" simplePos="0" relativeHeight="251675136" behindDoc="1" locked="0" layoutInCell="1" allowOverlap="1" wp14:anchorId="359ED9CA" wp14:editId="2A15DDE5">
          <wp:simplePos x="0" y="0"/>
          <wp:positionH relativeFrom="column">
            <wp:posOffset>-1066800</wp:posOffset>
          </wp:positionH>
          <wp:positionV relativeFrom="paragraph">
            <wp:posOffset>13335</wp:posOffset>
          </wp:positionV>
          <wp:extent cx="7955280" cy="822960"/>
          <wp:effectExtent l="0" t="0" r="7620" b="0"/>
          <wp:wrapNone/>
          <wp:docPr id="67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5280" cy="822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41A9">
      <w:rPr>
        <w:rFonts w:cs="Arial"/>
        <w:sz w:val="18"/>
        <w:szCs w:val="18"/>
      </w:rPr>
      <w:tab/>
      <w:t xml:space="preserve"> </w:t>
    </w:r>
  </w:p>
  <w:p w14:paraId="4226A1C3" w14:textId="77777777" w:rsidR="0057241D" w:rsidRDefault="0057241D" w:rsidP="005C7DEF">
    <w:pPr>
      <w:pStyle w:val="Footer"/>
      <w:ind w:left="-540" w:firstLine="540"/>
      <w:rPr>
        <w:rFonts w:cs="Arial"/>
        <w:b/>
        <w:szCs w:val="18"/>
      </w:rPr>
    </w:pPr>
    <w:r>
      <w:rPr>
        <w:rFonts w:cs="Arial"/>
        <w:noProof/>
        <w:sz w:val="18"/>
        <w:szCs w:val="18"/>
        <w:lang w:bidi="sa-IN"/>
      </w:rPr>
      <mc:AlternateContent>
        <mc:Choice Requires="wps">
          <w:drawing>
            <wp:anchor distT="0" distB="0" distL="114300" distR="114300" simplePos="0" relativeHeight="251660800" behindDoc="0" locked="0" layoutInCell="1" allowOverlap="1" wp14:anchorId="23EE66EC" wp14:editId="0BEF1F37">
              <wp:simplePos x="0" y="0"/>
              <wp:positionH relativeFrom="column">
                <wp:posOffset>5191125</wp:posOffset>
              </wp:positionH>
              <wp:positionV relativeFrom="paragraph">
                <wp:posOffset>7620</wp:posOffset>
              </wp:positionV>
              <wp:extent cx="1133475" cy="257175"/>
              <wp:effectExtent l="0" t="0" r="0" b="9525"/>
              <wp:wrapThrough wrapText="bothSides">
                <wp:wrapPolygon edited="0">
                  <wp:start x="726" y="0"/>
                  <wp:lineTo x="726" y="20800"/>
                  <wp:lineTo x="20329" y="20800"/>
                  <wp:lineTo x="20329" y="0"/>
                  <wp:lineTo x="726" y="0"/>
                </wp:wrapPolygon>
              </wp:wrapThrough>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B796" w14:textId="77777777" w:rsidR="0057241D" w:rsidRPr="00FF7F34" w:rsidRDefault="0057241D" w:rsidP="008D5934">
                          <w:pPr>
                            <w:rPr>
                              <w:rStyle w:val="Emphasis"/>
                              <w:rFonts w:cstheme="minorHAnsi"/>
                              <w:i w:val="0"/>
                              <w:sz w:val="18"/>
                            </w:rPr>
                          </w:pPr>
                          <w:r w:rsidRPr="00FF7F34">
                            <w:rPr>
                              <w:rStyle w:val="Emphasis"/>
                              <w:rFonts w:cstheme="minorHAnsi"/>
                              <w:i w:val="0"/>
                              <w:sz w:val="18"/>
                            </w:rPr>
                            <w:t xml:space="preserve">Page </w:t>
                          </w:r>
                          <w:r w:rsidRPr="00FF7F34">
                            <w:rPr>
                              <w:rStyle w:val="Emphasis"/>
                              <w:rFonts w:cstheme="minorHAnsi"/>
                              <w:i w:val="0"/>
                              <w:sz w:val="18"/>
                            </w:rPr>
                            <w:fldChar w:fldCharType="begin"/>
                          </w:r>
                          <w:r w:rsidRPr="00FF7F34">
                            <w:rPr>
                              <w:rStyle w:val="Emphasis"/>
                              <w:rFonts w:cstheme="minorHAnsi"/>
                              <w:i w:val="0"/>
                              <w:sz w:val="18"/>
                            </w:rPr>
                            <w:instrText xml:space="preserve"> PAGE </w:instrText>
                          </w:r>
                          <w:r w:rsidRPr="00FF7F34">
                            <w:rPr>
                              <w:rStyle w:val="Emphasis"/>
                              <w:rFonts w:cstheme="minorHAnsi"/>
                              <w:i w:val="0"/>
                              <w:sz w:val="18"/>
                            </w:rPr>
                            <w:fldChar w:fldCharType="separate"/>
                          </w:r>
                          <w:r>
                            <w:rPr>
                              <w:rStyle w:val="Emphasis"/>
                              <w:rFonts w:cstheme="minorHAnsi"/>
                              <w:i w:val="0"/>
                              <w:noProof/>
                              <w:sz w:val="18"/>
                            </w:rPr>
                            <w:t>11</w:t>
                          </w:r>
                          <w:r w:rsidRPr="00FF7F34">
                            <w:rPr>
                              <w:rStyle w:val="Emphasis"/>
                              <w:rFonts w:cstheme="minorHAnsi"/>
                              <w:i w:val="0"/>
                              <w:sz w:val="18"/>
                            </w:rPr>
                            <w:fldChar w:fldCharType="end"/>
                          </w:r>
                          <w:r w:rsidRPr="00FF7F34">
                            <w:rPr>
                              <w:rStyle w:val="Emphasis"/>
                              <w:rFonts w:cstheme="minorHAnsi"/>
                              <w:i w:val="0"/>
                              <w:sz w:val="18"/>
                            </w:rPr>
                            <w:t xml:space="preserve"> of </w:t>
                          </w:r>
                          <w:r w:rsidRPr="00FF7F34">
                            <w:rPr>
                              <w:rStyle w:val="Emphasis"/>
                              <w:rFonts w:cstheme="minorHAnsi"/>
                              <w:i w:val="0"/>
                              <w:sz w:val="18"/>
                            </w:rPr>
                            <w:fldChar w:fldCharType="begin"/>
                          </w:r>
                          <w:r w:rsidRPr="00FF7F34">
                            <w:rPr>
                              <w:rStyle w:val="Emphasis"/>
                              <w:rFonts w:cstheme="minorHAnsi"/>
                              <w:i w:val="0"/>
                              <w:sz w:val="18"/>
                            </w:rPr>
                            <w:instrText xml:space="preserve"> NUMPAGES </w:instrText>
                          </w:r>
                          <w:r w:rsidRPr="00FF7F34">
                            <w:rPr>
                              <w:rStyle w:val="Emphasis"/>
                              <w:rFonts w:cstheme="minorHAnsi"/>
                              <w:i w:val="0"/>
                              <w:sz w:val="18"/>
                            </w:rPr>
                            <w:fldChar w:fldCharType="separate"/>
                          </w:r>
                          <w:r>
                            <w:rPr>
                              <w:rStyle w:val="Emphasis"/>
                              <w:rFonts w:cstheme="minorHAnsi"/>
                              <w:i w:val="0"/>
                              <w:noProof/>
                              <w:sz w:val="18"/>
                            </w:rPr>
                            <w:t>11</w:t>
                          </w:r>
                          <w:r w:rsidRPr="00FF7F34">
                            <w:rPr>
                              <w:rStyle w:val="Emphasis"/>
                              <w:rFonts w:cstheme="minorHAnsi"/>
                              <w:i w:val="0"/>
                              <w:sz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E66EC" id="_x0000_t202" coordsize="21600,21600" o:spt="202" path="m,l,21600r21600,l21600,xe">
              <v:stroke joinstyle="miter"/>
              <v:path gradientshapeok="t" o:connecttype="rect"/>
            </v:shapetype>
            <v:shape id="Text Box 6" o:spid="_x0000_s1039" type="#_x0000_t202" style="position:absolute;left:0;text-align:left;margin-left:408.75pt;margin-top:.6pt;width:89.2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rsw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" filled="f" stroked="f">
              <v:textbox>
                <w:txbxContent>
                  <w:p w14:paraId="5A24B796" w14:textId="77777777" w:rsidR="0057241D" w:rsidRPr="00FF7F34" w:rsidRDefault="0057241D" w:rsidP="008D5934">
                    <w:pPr>
                      <w:rPr>
                        <w:rStyle w:val="Emphasis"/>
                        <w:rFonts w:cstheme="minorHAnsi"/>
                        <w:i w:val="0"/>
                        <w:sz w:val="18"/>
                      </w:rPr>
                    </w:pPr>
                    <w:r w:rsidRPr="00FF7F34">
                      <w:rPr>
                        <w:rStyle w:val="Emphasis"/>
                        <w:rFonts w:cstheme="minorHAnsi"/>
                        <w:i w:val="0"/>
                        <w:sz w:val="18"/>
                      </w:rPr>
                      <w:t xml:space="preserve">Page </w:t>
                    </w:r>
                    <w:r w:rsidRPr="00FF7F34">
                      <w:rPr>
                        <w:rStyle w:val="Emphasis"/>
                        <w:rFonts w:cstheme="minorHAnsi"/>
                        <w:i w:val="0"/>
                        <w:sz w:val="18"/>
                      </w:rPr>
                      <w:fldChar w:fldCharType="begin"/>
                    </w:r>
                    <w:r w:rsidRPr="00FF7F34">
                      <w:rPr>
                        <w:rStyle w:val="Emphasis"/>
                        <w:rFonts w:cstheme="minorHAnsi"/>
                        <w:i w:val="0"/>
                        <w:sz w:val="18"/>
                      </w:rPr>
                      <w:instrText xml:space="preserve"> PAGE </w:instrText>
                    </w:r>
                    <w:r w:rsidRPr="00FF7F34">
                      <w:rPr>
                        <w:rStyle w:val="Emphasis"/>
                        <w:rFonts w:cstheme="minorHAnsi"/>
                        <w:i w:val="0"/>
                        <w:sz w:val="18"/>
                      </w:rPr>
                      <w:fldChar w:fldCharType="separate"/>
                    </w:r>
                    <w:r>
                      <w:rPr>
                        <w:rStyle w:val="Emphasis"/>
                        <w:rFonts w:cstheme="minorHAnsi"/>
                        <w:i w:val="0"/>
                        <w:noProof/>
                        <w:sz w:val="18"/>
                      </w:rPr>
                      <w:t>11</w:t>
                    </w:r>
                    <w:r w:rsidRPr="00FF7F34">
                      <w:rPr>
                        <w:rStyle w:val="Emphasis"/>
                        <w:rFonts w:cstheme="minorHAnsi"/>
                        <w:i w:val="0"/>
                        <w:sz w:val="18"/>
                      </w:rPr>
                      <w:fldChar w:fldCharType="end"/>
                    </w:r>
                    <w:r w:rsidRPr="00FF7F34">
                      <w:rPr>
                        <w:rStyle w:val="Emphasis"/>
                        <w:rFonts w:cstheme="minorHAnsi"/>
                        <w:i w:val="0"/>
                        <w:sz w:val="18"/>
                      </w:rPr>
                      <w:t xml:space="preserve"> of </w:t>
                    </w:r>
                    <w:r w:rsidRPr="00FF7F34">
                      <w:rPr>
                        <w:rStyle w:val="Emphasis"/>
                        <w:rFonts w:cstheme="minorHAnsi"/>
                        <w:i w:val="0"/>
                        <w:sz w:val="18"/>
                      </w:rPr>
                      <w:fldChar w:fldCharType="begin"/>
                    </w:r>
                    <w:r w:rsidRPr="00FF7F34">
                      <w:rPr>
                        <w:rStyle w:val="Emphasis"/>
                        <w:rFonts w:cstheme="minorHAnsi"/>
                        <w:i w:val="0"/>
                        <w:sz w:val="18"/>
                      </w:rPr>
                      <w:instrText xml:space="preserve"> NUMPAGES </w:instrText>
                    </w:r>
                    <w:r w:rsidRPr="00FF7F34">
                      <w:rPr>
                        <w:rStyle w:val="Emphasis"/>
                        <w:rFonts w:cstheme="minorHAnsi"/>
                        <w:i w:val="0"/>
                        <w:sz w:val="18"/>
                      </w:rPr>
                      <w:fldChar w:fldCharType="separate"/>
                    </w:r>
                    <w:r>
                      <w:rPr>
                        <w:rStyle w:val="Emphasis"/>
                        <w:rFonts w:cstheme="minorHAnsi"/>
                        <w:i w:val="0"/>
                        <w:noProof/>
                        <w:sz w:val="18"/>
                      </w:rPr>
                      <w:t>11</w:t>
                    </w:r>
                    <w:r w:rsidRPr="00FF7F34">
                      <w:rPr>
                        <w:rStyle w:val="Emphasis"/>
                        <w:rFonts w:cstheme="minorHAnsi"/>
                        <w:i w:val="0"/>
                        <w:sz w:val="18"/>
                      </w:rPr>
                      <w:fldChar w:fldCharType="end"/>
                    </w:r>
                  </w:p>
                </w:txbxContent>
              </v:textbox>
              <w10:wrap type="through"/>
            </v:shape>
          </w:pict>
        </mc:Fallback>
      </mc:AlternateContent>
    </w:r>
    <w:r w:rsidRPr="002841A9">
      <w:rPr>
        <w:rFonts w:cs="Arial"/>
        <w:sz w:val="18"/>
        <w:szCs w:val="18"/>
      </w:rPr>
      <w:t xml:space="preserve">                       </w:t>
    </w:r>
  </w:p>
  <w:p w14:paraId="5F1880B1" w14:textId="77777777" w:rsidR="0057241D" w:rsidRPr="008F3656" w:rsidRDefault="0057241D" w:rsidP="008F3656">
    <w:pPr>
      <w:pStyle w:val="Footer"/>
      <w:ind w:left="-540" w:firstLine="540"/>
      <w:jc w:val="center"/>
      <w:rPr>
        <w:rFonts w:cs="Arial"/>
        <w:b/>
      </w:rPr>
    </w:pPr>
    <w:r w:rsidRPr="00FF7F34">
      <w:rPr>
        <w:rFonts w:cs="Arial"/>
        <w:noProof/>
        <w:sz w:val="18"/>
        <w:szCs w:val="18"/>
        <w:lang w:bidi="sa-IN"/>
      </w:rPr>
      <mc:AlternateContent>
        <mc:Choice Requires="wps">
          <w:drawing>
            <wp:anchor distT="0" distB="0" distL="114300" distR="114300" simplePos="0" relativeHeight="251661824" behindDoc="0" locked="0" layoutInCell="1" allowOverlap="1" wp14:anchorId="6F8D2C49" wp14:editId="15E8EC46">
              <wp:simplePos x="0" y="0"/>
              <wp:positionH relativeFrom="column">
                <wp:posOffset>-228600</wp:posOffset>
              </wp:positionH>
              <wp:positionV relativeFrom="paragraph">
                <wp:posOffset>199390</wp:posOffset>
              </wp:positionV>
              <wp:extent cx="6725285" cy="34417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528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9BF8A" w14:textId="77777777" w:rsidR="0057241D" w:rsidRPr="00FF7F34" w:rsidRDefault="0057241D" w:rsidP="00B435CA">
                          <w:pPr>
                            <w:rPr>
                              <w:rStyle w:val="Emphasis"/>
                              <w:rFonts w:cstheme="minorHAnsi"/>
                              <w:i w:val="0"/>
                              <w:sz w:val="18"/>
                            </w:rPr>
                          </w:pPr>
                          <w:r w:rsidRPr="00FF7F34">
                            <w:rPr>
                              <w:rStyle w:val="Emphasis"/>
                              <w:rFonts w:cstheme="minorHAnsi"/>
                              <w:i w:val="0"/>
                              <w:sz w:val="18"/>
                            </w:rPr>
                            <w:t>Confidential and Proprietary:</w:t>
                          </w:r>
                        </w:p>
                        <w:p w14:paraId="5F45E0DB" w14:textId="77777777" w:rsidR="0057241D" w:rsidRPr="00FF7F34" w:rsidRDefault="0057241D" w:rsidP="00B435CA">
                          <w:pPr>
                            <w:rPr>
                              <w:rStyle w:val="Emphasis"/>
                              <w:rFonts w:cstheme="minorHAnsi"/>
                              <w:i w:val="0"/>
                              <w:sz w:val="18"/>
                            </w:rPr>
                          </w:pPr>
                          <w:r w:rsidRPr="00FF7F34">
                            <w:rPr>
                              <w:rStyle w:val="Emphasis"/>
                              <w:rFonts w:cstheme="minorHAnsi"/>
                              <w:i w:val="0"/>
                              <w:sz w:val="18"/>
                            </w:rPr>
                            <w:t xml:space="preserve">Reproduction and distribution of this document to external parties without the consent of </w:t>
                          </w:r>
                          <w:r>
                            <w:rPr>
                              <w:rStyle w:val="Emphasis"/>
                              <w:rFonts w:cstheme="minorHAnsi"/>
                              <w:i w:val="0"/>
                              <w:sz w:val="18"/>
                            </w:rPr>
                            <w:t>BJS Infotech</w:t>
                          </w:r>
                          <w:r w:rsidRPr="00FF7F34">
                            <w:rPr>
                              <w:rStyle w:val="Emphasis"/>
                              <w:rFonts w:cstheme="minorHAnsi"/>
                              <w:i w:val="0"/>
                              <w:sz w:val="18"/>
                            </w:rPr>
                            <w:t xml:space="preserve">  and </w:t>
                          </w:r>
                          <w:r>
                            <w:rPr>
                              <w:rStyle w:val="Emphasis"/>
                              <w:rFonts w:cstheme="minorHAnsi"/>
                              <w:i w:val="0"/>
                              <w:sz w:val="18"/>
                            </w:rPr>
                            <w:t>Customer</w:t>
                          </w:r>
                          <w:r w:rsidRPr="00FF7F34">
                            <w:rPr>
                              <w:rStyle w:val="Emphasis"/>
                              <w:rFonts w:cstheme="minorHAnsi"/>
                              <w:i w:val="0"/>
                              <w:sz w:val="18"/>
                            </w:rPr>
                            <w:t xml:space="preserve">  is prohibited.</w:t>
                          </w:r>
                        </w:p>
                        <w:p w14:paraId="16D01597" w14:textId="77777777" w:rsidR="0057241D" w:rsidRPr="00FF7F34" w:rsidRDefault="0057241D" w:rsidP="00B435CA">
                          <w:pPr>
                            <w:rPr>
                              <w:rStyle w:val="Emphasis"/>
                              <w:rFonts w:cstheme="minorHAnsi"/>
                              <w:i w:val="0"/>
                              <w:sz w:val="18"/>
                            </w:rPr>
                          </w:pPr>
                        </w:p>
                        <w:p w14:paraId="47D90823" w14:textId="77777777" w:rsidR="0057241D" w:rsidRPr="00FF7F34" w:rsidRDefault="0057241D" w:rsidP="00B435CA">
                          <w:pPr>
                            <w:rPr>
                              <w:rStyle w:val="Emphasis"/>
                              <w:rFonts w:cstheme="minorHAnsi"/>
                              <w:i w:val="0"/>
                              <w:iCs w:val="0"/>
                              <w:sz w:val="18"/>
                            </w:rPr>
                          </w:pPr>
                        </w:p>
                        <w:p w14:paraId="6C1A0F16" w14:textId="77777777" w:rsidR="0057241D" w:rsidRPr="00FF7F34" w:rsidRDefault="0057241D" w:rsidP="00B435CA">
                          <w:pPr>
                            <w:rPr>
                              <w:rStyle w:val="Emphasis"/>
                              <w:rFonts w:cstheme="minorHAnsi"/>
                              <w:i w:val="0"/>
                              <w:iCs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D2C49" id="Text Box 7" o:spid="_x0000_s1040" type="#_x0000_t202" style="position:absolute;left:0;text-align:left;margin-left:-18pt;margin-top:15.7pt;width:529.55pt;height:27.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DYuQIAAMA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" filled="f" stroked="f">
              <v:textbox>
                <w:txbxContent>
                  <w:p w14:paraId="2349BF8A" w14:textId="77777777" w:rsidR="0057241D" w:rsidRPr="00FF7F34" w:rsidRDefault="0057241D" w:rsidP="00B435CA">
                    <w:pPr>
                      <w:rPr>
                        <w:rStyle w:val="Emphasis"/>
                        <w:rFonts w:cstheme="minorHAnsi"/>
                        <w:i w:val="0"/>
                        <w:sz w:val="18"/>
                      </w:rPr>
                    </w:pPr>
                    <w:r w:rsidRPr="00FF7F34">
                      <w:rPr>
                        <w:rStyle w:val="Emphasis"/>
                        <w:rFonts w:cstheme="minorHAnsi"/>
                        <w:i w:val="0"/>
                        <w:sz w:val="18"/>
                      </w:rPr>
                      <w:t>Confidential and Proprietary:</w:t>
                    </w:r>
                  </w:p>
                  <w:p w14:paraId="5F45E0DB" w14:textId="77777777" w:rsidR="0057241D" w:rsidRPr="00FF7F34" w:rsidRDefault="0057241D" w:rsidP="00B435CA">
                    <w:pPr>
                      <w:rPr>
                        <w:rStyle w:val="Emphasis"/>
                        <w:rFonts w:cstheme="minorHAnsi"/>
                        <w:i w:val="0"/>
                        <w:sz w:val="18"/>
                      </w:rPr>
                    </w:pPr>
                    <w:r w:rsidRPr="00FF7F34">
                      <w:rPr>
                        <w:rStyle w:val="Emphasis"/>
                        <w:rFonts w:cstheme="minorHAnsi"/>
                        <w:i w:val="0"/>
                        <w:sz w:val="18"/>
                      </w:rPr>
                      <w:t xml:space="preserve">Reproduction and distribution of this document to external parties without the consent of </w:t>
                    </w:r>
                    <w:r>
                      <w:rPr>
                        <w:rStyle w:val="Emphasis"/>
                        <w:rFonts w:cstheme="minorHAnsi"/>
                        <w:i w:val="0"/>
                        <w:sz w:val="18"/>
                      </w:rPr>
                      <w:t>BJS Infotech</w:t>
                    </w:r>
                    <w:r w:rsidRPr="00FF7F34">
                      <w:rPr>
                        <w:rStyle w:val="Emphasis"/>
                        <w:rFonts w:cstheme="minorHAnsi"/>
                        <w:i w:val="0"/>
                        <w:sz w:val="18"/>
                      </w:rPr>
                      <w:t xml:space="preserve">  and </w:t>
                    </w:r>
                    <w:r>
                      <w:rPr>
                        <w:rStyle w:val="Emphasis"/>
                        <w:rFonts w:cstheme="minorHAnsi"/>
                        <w:i w:val="0"/>
                        <w:sz w:val="18"/>
                      </w:rPr>
                      <w:t>Customer</w:t>
                    </w:r>
                    <w:r w:rsidRPr="00FF7F34">
                      <w:rPr>
                        <w:rStyle w:val="Emphasis"/>
                        <w:rFonts w:cstheme="minorHAnsi"/>
                        <w:i w:val="0"/>
                        <w:sz w:val="18"/>
                      </w:rPr>
                      <w:t xml:space="preserve">  is prohibited.</w:t>
                    </w:r>
                  </w:p>
                  <w:p w14:paraId="16D01597" w14:textId="77777777" w:rsidR="0057241D" w:rsidRPr="00FF7F34" w:rsidRDefault="0057241D" w:rsidP="00B435CA">
                    <w:pPr>
                      <w:rPr>
                        <w:rStyle w:val="Emphasis"/>
                        <w:rFonts w:cstheme="minorHAnsi"/>
                        <w:i w:val="0"/>
                        <w:sz w:val="18"/>
                      </w:rPr>
                    </w:pPr>
                  </w:p>
                  <w:p w14:paraId="47D90823" w14:textId="77777777" w:rsidR="0057241D" w:rsidRPr="00FF7F34" w:rsidRDefault="0057241D" w:rsidP="00B435CA">
                    <w:pPr>
                      <w:rPr>
                        <w:rStyle w:val="Emphasis"/>
                        <w:rFonts w:cstheme="minorHAnsi"/>
                        <w:i w:val="0"/>
                        <w:iCs w:val="0"/>
                        <w:sz w:val="18"/>
                      </w:rPr>
                    </w:pPr>
                  </w:p>
                  <w:p w14:paraId="6C1A0F16" w14:textId="77777777" w:rsidR="0057241D" w:rsidRPr="00FF7F34" w:rsidRDefault="0057241D" w:rsidP="00B435CA">
                    <w:pPr>
                      <w:rPr>
                        <w:rStyle w:val="Emphasis"/>
                        <w:rFonts w:cstheme="minorHAnsi"/>
                        <w:i w:val="0"/>
                        <w:iCs w:val="0"/>
                      </w:rPr>
                    </w:pPr>
                  </w:p>
                </w:txbxContent>
              </v:textbox>
            </v:shape>
          </w:pict>
        </mc:Fallback>
      </mc:AlternateContent>
    </w:r>
    <w:r w:rsidRPr="00FF7F34">
      <w:rPr>
        <w:rFonts w:cs="Arial"/>
        <w:b/>
      </w:rPr>
      <w:t>BJS Sensitive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23287" w14:textId="77777777" w:rsidR="00A675C8" w:rsidRDefault="00A675C8" w:rsidP="00F8518F">
      <w:r>
        <w:separator/>
      </w:r>
    </w:p>
  </w:footnote>
  <w:footnote w:type="continuationSeparator" w:id="0">
    <w:p w14:paraId="6E10A3AA" w14:textId="77777777" w:rsidR="00A675C8" w:rsidRDefault="00A675C8" w:rsidP="00F8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A838" w14:textId="77777777" w:rsidR="0057241D" w:rsidRPr="00F8518F" w:rsidRDefault="0057241D" w:rsidP="001C6CE5">
    <w:pPr>
      <w:pStyle w:val="Header"/>
      <w:ind w:left="-540"/>
    </w:pPr>
    <w:r>
      <w:rPr>
        <w:b/>
        <w:bCs/>
        <w:noProof/>
        <w:sz w:val="44"/>
        <w:szCs w:val="44"/>
        <w:lang w:bidi="sa-IN"/>
      </w:rPr>
      <w:drawing>
        <wp:anchor distT="0" distB="0" distL="114300" distR="114300" simplePos="0" relativeHeight="251674112" behindDoc="0" locked="0" layoutInCell="1" allowOverlap="1" wp14:anchorId="36FC7BCE" wp14:editId="0F26515A">
          <wp:simplePos x="0" y="0"/>
          <wp:positionH relativeFrom="margin">
            <wp:align>right</wp:align>
          </wp:positionH>
          <wp:positionV relativeFrom="paragraph">
            <wp:posOffset>-257175</wp:posOffset>
          </wp:positionV>
          <wp:extent cx="1831975" cy="790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1975" cy="790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bidi="sa-IN"/>
      </w:rPr>
      <w:drawing>
        <wp:anchor distT="0" distB="0" distL="114300" distR="114300" simplePos="0" relativeHeight="251677184" behindDoc="0" locked="0" layoutInCell="1" allowOverlap="1" wp14:anchorId="4C0B900F" wp14:editId="72A26949">
          <wp:simplePos x="0" y="0"/>
          <wp:positionH relativeFrom="margin">
            <wp:align>left</wp:align>
          </wp:positionH>
          <wp:positionV relativeFrom="paragraph">
            <wp:posOffset>-142875</wp:posOffset>
          </wp:positionV>
          <wp:extent cx="1819275" cy="622436"/>
          <wp:effectExtent l="0" t="0" r="0" b="0"/>
          <wp:wrapSquare wrapText="bothSides"/>
          <wp:docPr id="1" name="Picture 3">
            <a:extLst xmlns:a="http://schemas.openxmlformats.org/drawingml/2006/main">
              <a:ext uri="{FF2B5EF4-FFF2-40B4-BE49-F238E27FC236}">
                <a16:creationId xmlns:a16="http://schemas.microsoft.com/office/drawing/2014/main" id="{0793314C-EE8D-4CED-8C82-7A738CED8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93314C-EE8D-4CED-8C82-7A738CED8157}"/>
                      </a:ext>
                    </a:extLst>
                  </pic:cNvPr>
                  <pic:cNvPicPr>
                    <a:picLocks noChangeAspect="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19275" cy="622436"/>
                  </a:xfrm>
                  <a:prstGeom prst="rect">
                    <a:avLst/>
                  </a:prstGeom>
                </pic:spPr>
              </pic:pic>
            </a:graphicData>
          </a:graphic>
        </wp:anchor>
      </w:drawing>
    </w:r>
    <w:r>
      <w:rPr>
        <w:noProof/>
        <w:lang w:bidi="sa-IN"/>
      </w:rPr>
      <mc:AlternateContent>
        <mc:Choice Requires="wps">
          <w:drawing>
            <wp:anchor distT="4294967291" distB="4294967291" distL="114300" distR="114300" simplePos="0" relativeHeight="251670016" behindDoc="0" locked="0" layoutInCell="1" allowOverlap="1" wp14:anchorId="5BAE0D8E" wp14:editId="3F4ADA20">
              <wp:simplePos x="0" y="0"/>
              <wp:positionH relativeFrom="column">
                <wp:posOffset>-915035</wp:posOffset>
              </wp:positionH>
              <wp:positionV relativeFrom="paragraph">
                <wp:posOffset>549274</wp:posOffset>
              </wp:positionV>
              <wp:extent cx="7778750" cy="0"/>
              <wp:effectExtent l="0" t="0" r="31750" b="1905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0" cy="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8CB0200" id="_x0000_t32" coordsize="21600,21600" o:spt="32" o:oned="t" path="m,l21600,21600e" filled="f">
              <v:path arrowok="t" fillok="f" o:connecttype="none"/>
              <o:lock v:ext="edit" shapetype="t"/>
            </v:shapetype>
            <v:shape id="AutoShape 10" o:spid="_x0000_s1026" type="#_x0000_t32" style="position:absolute;margin-left:-72.05pt;margin-top:43.25pt;width:612.5pt;height:0;z-index:2516700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" strokecolor="#4579b8 [3044]"/>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0185D" w14:textId="77777777" w:rsidR="0057241D" w:rsidRDefault="0057241D">
    <w:pPr>
      <w:pStyle w:val="Header"/>
    </w:pPr>
    <w:r w:rsidRPr="00635482">
      <w:rPr>
        <w:noProof/>
      </w:rPr>
      <w:drawing>
        <wp:anchor distT="0" distB="0" distL="114300" distR="114300" simplePos="0" relativeHeight="251676160" behindDoc="0" locked="0" layoutInCell="1" allowOverlap="1" wp14:anchorId="23BD07BB" wp14:editId="25DE63A8">
          <wp:simplePos x="0" y="0"/>
          <wp:positionH relativeFrom="margin">
            <wp:posOffset>114300</wp:posOffset>
          </wp:positionH>
          <wp:positionV relativeFrom="paragraph">
            <wp:posOffset>20320</wp:posOffset>
          </wp:positionV>
          <wp:extent cx="2124075" cy="726440"/>
          <wp:effectExtent l="0" t="0" r="0" b="0"/>
          <wp:wrapSquare wrapText="bothSides"/>
          <wp:docPr id="4" name="Picture 3">
            <a:extLst xmlns:a="http://schemas.openxmlformats.org/drawingml/2006/main">
              <a:ext uri="{FF2B5EF4-FFF2-40B4-BE49-F238E27FC236}">
                <a16:creationId xmlns:a16="http://schemas.microsoft.com/office/drawing/2014/main" id="{0793314C-EE8D-4CED-8C82-7A738CED8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93314C-EE8D-4CED-8C82-7A738CED8157}"/>
                      </a:ext>
                    </a:extLst>
                  </pic:cNvPr>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24075" cy="7264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4"/>
        <w:szCs w:val="44"/>
        <w:lang w:bidi="sa-IN"/>
      </w:rPr>
      <w:drawing>
        <wp:anchor distT="0" distB="0" distL="114300" distR="114300" simplePos="0" relativeHeight="251672064" behindDoc="0" locked="0" layoutInCell="1" allowOverlap="1" wp14:anchorId="5FA1EBE3" wp14:editId="61E344B8">
          <wp:simplePos x="0" y="0"/>
          <wp:positionH relativeFrom="column">
            <wp:posOffset>4143375</wp:posOffset>
          </wp:positionH>
          <wp:positionV relativeFrom="paragraph">
            <wp:posOffset>-104775</wp:posOffset>
          </wp:positionV>
          <wp:extent cx="1831975" cy="790575"/>
          <wp:effectExtent l="0" t="0" r="0" b="0"/>
          <wp:wrapSquare wrapText="bothSides"/>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31975" cy="7905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FCE"/>
    <w:multiLevelType w:val="multilevel"/>
    <w:tmpl w:val="C3181E00"/>
    <w:name w:val="WW8Num72"/>
    <w:lvl w:ilvl="0">
      <w:start w:val="1"/>
      <w:numFmt w:val="bullet"/>
      <w:lvlText w:val=""/>
      <w:lvlJc w:val="left"/>
      <w:pPr>
        <w:tabs>
          <w:tab w:val="num" w:pos="720"/>
        </w:tabs>
        <w:ind w:left="720" w:hanging="360"/>
      </w:pPr>
      <w:rPr>
        <w:rFonts w:ascii="Symbol" w:hAnsi="Symbol" w:hint="default"/>
        <w:color w:val="CC3300"/>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0254F0"/>
    <w:multiLevelType w:val="hybridMultilevel"/>
    <w:tmpl w:val="339A1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9246C7"/>
    <w:multiLevelType w:val="hybridMultilevel"/>
    <w:tmpl w:val="2BD02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71334A"/>
    <w:multiLevelType w:val="hybridMultilevel"/>
    <w:tmpl w:val="B4665FC4"/>
    <w:lvl w:ilvl="0" w:tplc="1B8669C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46304"/>
    <w:multiLevelType w:val="multilevel"/>
    <w:tmpl w:val="D288449A"/>
    <w:lvl w:ilvl="0">
      <w:start w:val="1"/>
      <w:numFmt w:val="decimal"/>
      <w:lvlText w:val="Section %1  "/>
      <w:lvlJc w:val="left"/>
      <w:pPr>
        <w:tabs>
          <w:tab w:val="num" w:pos="0"/>
        </w:tabs>
        <w:ind w:left="0" w:firstLine="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lvlText w:val="2.%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b/>
        <w:color w:val="C00000"/>
        <w:sz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15:restartNumberingAfterBreak="0">
    <w:nsid w:val="13986C51"/>
    <w:multiLevelType w:val="hybridMultilevel"/>
    <w:tmpl w:val="7C2C2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C41BD"/>
    <w:multiLevelType w:val="hybridMultilevel"/>
    <w:tmpl w:val="3D8A3B16"/>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A362F30"/>
    <w:multiLevelType w:val="hybridMultilevel"/>
    <w:tmpl w:val="F58244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BF37559"/>
    <w:multiLevelType w:val="hybridMultilevel"/>
    <w:tmpl w:val="71A6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0821FC"/>
    <w:multiLevelType w:val="multilevel"/>
    <w:tmpl w:val="E10AFAB4"/>
    <w:lvl w:ilvl="0">
      <w:start w:val="1"/>
      <w:numFmt w:val="decimal"/>
      <w:lvlText w:val="Section %1  "/>
      <w:lvlJc w:val="left"/>
      <w:pPr>
        <w:tabs>
          <w:tab w:val="num" w:pos="0"/>
        </w:tabs>
        <w:ind w:left="0" w:firstLine="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lvlText w:val="3.%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b/>
        <w:color w:val="C00000"/>
        <w:sz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1D847FD5"/>
    <w:multiLevelType w:val="hybridMultilevel"/>
    <w:tmpl w:val="A2E4B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D01839"/>
    <w:multiLevelType w:val="hybridMultilevel"/>
    <w:tmpl w:val="339A1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AD0671"/>
    <w:multiLevelType w:val="hybridMultilevel"/>
    <w:tmpl w:val="8B30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F41C4"/>
    <w:multiLevelType w:val="hybridMultilevel"/>
    <w:tmpl w:val="857C8CC8"/>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23BB0"/>
    <w:multiLevelType w:val="multilevel"/>
    <w:tmpl w:val="0C6035EA"/>
    <w:lvl w:ilvl="0">
      <w:start w:val="1"/>
      <w:numFmt w:val="decimal"/>
      <w:lvlText w:val="Section %1  "/>
      <w:lvlJc w:val="left"/>
      <w:pPr>
        <w:tabs>
          <w:tab w:val="num" w:pos="0"/>
        </w:tabs>
        <w:ind w:left="0" w:firstLine="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lvlText w:val="8.%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b/>
        <w:color w:val="C00000"/>
        <w:sz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3FBF55D5"/>
    <w:multiLevelType w:val="hybridMultilevel"/>
    <w:tmpl w:val="8A80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B7F08"/>
    <w:multiLevelType w:val="multilevel"/>
    <w:tmpl w:val="5C242464"/>
    <w:lvl w:ilvl="0">
      <w:start w:val="2"/>
      <w:numFmt w:val="decimal"/>
      <w:lvlText w:val="Section %1  "/>
      <w:lvlJc w:val="left"/>
      <w:pPr>
        <w:tabs>
          <w:tab w:val="num" w:pos="0"/>
        </w:tabs>
        <w:ind w:left="0" w:firstLine="0"/>
      </w:pPr>
      <w:rPr>
        <w:rFonts w:hint="default"/>
        <w:b/>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b/>
        <w:color w:val="C00000"/>
        <w:sz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47E852B8"/>
    <w:multiLevelType w:val="hybridMultilevel"/>
    <w:tmpl w:val="339A1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18597F"/>
    <w:multiLevelType w:val="hybridMultilevel"/>
    <w:tmpl w:val="200E1342"/>
    <w:lvl w:ilvl="0" w:tplc="04090005">
      <w:start w:val="1"/>
      <w:numFmt w:val="bullet"/>
      <w:lvlText w:val=""/>
      <w:lvlJc w:val="left"/>
      <w:pPr>
        <w:ind w:left="720" w:hanging="360"/>
      </w:pPr>
      <w:rPr>
        <w:rFonts w:ascii="Symbol" w:hAnsi="Symbol" w:hint="default"/>
        <w:color w:val="CC33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47A4B"/>
    <w:multiLevelType w:val="hybridMultilevel"/>
    <w:tmpl w:val="E5FC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B0162"/>
    <w:multiLevelType w:val="hybridMultilevel"/>
    <w:tmpl w:val="6324E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181F09"/>
    <w:multiLevelType w:val="hybridMultilevel"/>
    <w:tmpl w:val="29FA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C63DE0"/>
    <w:multiLevelType w:val="hybridMultilevel"/>
    <w:tmpl w:val="0AEA06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80E6E"/>
    <w:multiLevelType w:val="hybridMultilevel"/>
    <w:tmpl w:val="339A1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FC31E0"/>
    <w:multiLevelType w:val="hybridMultilevel"/>
    <w:tmpl w:val="339A1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0A3F15"/>
    <w:multiLevelType w:val="hybridMultilevel"/>
    <w:tmpl w:val="A7166106"/>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D3B25"/>
    <w:multiLevelType w:val="hybridMultilevel"/>
    <w:tmpl w:val="603EBC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60606"/>
    <w:multiLevelType w:val="hybridMultilevel"/>
    <w:tmpl w:val="8898A7CE"/>
    <w:lvl w:ilvl="0" w:tplc="04090001">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73E61BB7"/>
    <w:multiLevelType w:val="hybridMultilevel"/>
    <w:tmpl w:val="718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B110A"/>
    <w:multiLevelType w:val="hybridMultilevel"/>
    <w:tmpl w:val="E408AA3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C3F4A0D"/>
    <w:multiLevelType w:val="hybridMultilevel"/>
    <w:tmpl w:val="57D0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44584"/>
    <w:multiLevelType w:val="hybridMultilevel"/>
    <w:tmpl w:val="46A82A18"/>
    <w:lvl w:ilvl="0" w:tplc="1E8098F4">
      <w:start w:val="1"/>
      <w:numFmt w:val="bullet"/>
      <w:lvlText w:val=""/>
      <w:lvlJc w:val="left"/>
      <w:pPr>
        <w:tabs>
          <w:tab w:val="num" w:pos="720"/>
        </w:tabs>
        <w:ind w:left="720" w:hanging="360"/>
      </w:pPr>
      <w:rPr>
        <w:rFonts w:ascii="Wingdings" w:hAnsi="Wingdings" w:hint="default"/>
      </w:rPr>
    </w:lvl>
    <w:lvl w:ilvl="1" w:tplc="68CCBDDA" w:tentative="1">
      <w:start w:val="1"/>
      <w:numFmt w:val="bullet"/>
      <w:lvlText w:val=""/>
      <w:lvlJc w:val="left"/>
      <w:pPr>
        <w:tabs>
          <w:tab w:val="num" w:pos="1440"/>
        </w:tabs>
        <w:ind w:left="1440" w:hanging="360"/>
      </w:pPr>
      <w:rPr>
        <w:rFonts w:ascii="Wingdings" w:hAnsi="Wingdings" w:hint="default"/>
      </w:rPr>
    </w:lvl>
    <w:lvl w:ilvl="2" w:tplc="0CB01B76" w:tentative="1">
      <w:start w:val="1"/>
      <w:numFmt w:val="bullet"/>
      <w:lvlText w:val=""/>
      <w:lvlJc w:val="left"/>
      <w:pPr>
        <w:tabs>
          <w:tab w:val="num" w:pos="2160"/>
        </w:tabs>
        <w:ind w:left="2160" w:hanging="360"/>
      </w:pPr>
      <w:rPr>
        <w:rFonts w:ascii="Wingdings" w:hAnsi="Wingdings" w:hint="default"/>
      </w:rPr>
    </w:lvl>
    <w:lvl w:ilvl="3" w:tplc="05FE3740" w:tentative="1">
      <w:start w:val="1"/>
      <w:numFmt w:val="bullet"/>
      <w:lvlText w:val=""/>
      <w:lvlJc w:val="left"/>
      <w:pPr>
        <w:tabs>
          <w:tab w:val="num" w:pos="2880"/>
        </w:tabs>
        <w:ind w:left="2880" w:hanging="360"/>
      </w:pPr>
      <w:rPr>
        <w:rFonts w:ascii="Wingdings" w:hAnsi="Wingdings" w:hint="default"/>
      </w:rPr>
    </w:lvl>
    <w:lvl w:ilvl="4" w:tplc="FBD22B92" w:tentative="1">
      <w:start w:val="1"/>
      <w:numFmt w:val="bullet"/>
      <w:lvlText w:val=""/>
      <w:lvlJc w:val="left"/>
      <w:pPr>
        <w:tabs>
          <w:tab w:val="num" w:pos="3600"/>
        </w:tabs>
        <w:ind w:left="3600" w:hanging="360"/>
      </w:pPr>
      <w:rPr>
        <w:rFonts w:ascii="Wingdings" w:hAnsi="Wingdings" w:hint="default"/>
      </w:rPr>
    </w:lvl>
    <w:lvl w:ilvl="5" w:tplc="F656CE52" w:tentative="1">
      <w:start w:val="1"/>
      <w:numFmt w:val="bullet"/>
      <w:lvlText w:val=""/>
      <w:lvlJc w:val="left"/>
      <w:pPr>
        <w:tabs>
          <w:tab w:val="num" w:pos="4320"/>
        </w:tabs>
        <w:ind w:left="4320" w:hanging="360"/>
      </w:pPr>
      <w:rPr>
        <w:rFonts w:ascii="Wingdings" w:hAnsi="Wingdings" w:hint="default"/>
      </w:rPr>
    </w:lvl>
    <w:lvl w:ilvl="6" w:tplc="D4AC6A7E" w:tentative="1">
      <w:start w:val="1"/>
      <w:numFmt w:val="bullet"/>
      <w:lvlText w:val=""/>
      <w:lvlJc w:val="left"/>
      <w:pPr>
        <w:tabs>
          <w:tab w:val="num" w:pos="5040"/>
        </w:tabs>
        <w:ind w:left="5040" w:hanging="360"/>
      </w:pPr>
      <w:rPr>
        <w:rFonts w:ascii="Wingdings" w:hAnsi="Wingdings" w:hint="default"/>
      </w:rPr>
    </w:lvl>
    <w:lvl w:ilvl="7" w:tplc="D596757A" w:tentative="1">
      <w:start w:val="1"/>
      <w:numFmt w:val="bullet"/>
      <w:lvlText w:val=""/>
      <w:lvlJc w:val="left"/>
      <w:pPr>
        <w:tabs>
          <w:tab w:val="num" w:pos="5760"/>
        </w:tabs>
        <w:ind w:left="5760" w:hanging="360"/>
      </w:pPr>
      <w:rPr>
        <w:rFonts w:ascii="Wingdings" w:hAnsi="Wingdings" w:hint="default"/>
      </w:rPr>
    </w:lvl>
    <w:lvl w:ilvl="8" w:tplc="65BC538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3B0B29"/>
    <w:multiLevelType w:val="hybridMultilevel"/>
    <w:tmpl w:val="A6BE43CE"/>
    <w:lvl w:ilvl="0" w:tplc="8270912A">
      <w:start w:val="1"/>
      <w:numFmt w:val="bullet"/>
      <w:lvlText w:val=""/>
      <w:lvlJc w:val="left"/>
      <w:pPr>
        <w:tabs>
          <w:tab w:val="num" w:pos="720"/>
        </w:tabs>
        <w:ind w:left="720" w:hanging="360"/>
      </w:pPr>
      <w:rPr>
        <w:rFonts w:ascii="Wingdings" w:hAnsi="Wingdings" w:hint="default"/>
      </w:rPr>
    </w:lvl>
    <w:lvl w:ilvl="1" w:tplc="7BB4415E" w:tentative="1">
      <w:start w:val="1"/>
      <w:numFmt w:val="bullet"/>
      <w:lvlText w:val=""/>
      <w:lvlJc w:val="left"/>
      <w:pPr>
        <w:tabs>
          <w:tab w:val="num" w:pos="1440"/>
        </w:tabs>
        <w:ind w:left="1440" w:hanging="360"/>
      </w:pPr>
      <w:rPr>
        <w:rFonts w:ascii="Wingdings" w:hAnsi="Wingdings" w:hint="default"/>
      </w:rPr>
    </w:lvl>
    <w:lvl w:ilvl="2" w:tplc="38A681F8" w:tentative="1">
      <w:start w:val="1"/>
      <w:numFmt w:val="bullet"/>
      <w:lvlText w:val=""/>
      <w:lvlJc w:val="left"/>
      <w:pPr>
        <w:tabs>
          <w:tab w:val="num" w:pos="2160"/>
        </w:tabs>
        <w:ind w:left="2160" w:hanging="360"/>
      </w:pPr>
      <w:rPr>
        <w:rFonts w:ascii="Wingdings" w:hAnsi="Wingdings" w:hint="default"/>
      </w:rPr>
    </w:lvl>
    <w:lvl w:ilvl="3" w:tplc="6DB4158A" w:tentative="1">
      <w:start w:val="1"/>
      <w:numFmt w:val="bullet"/>
      <w:lvlText w:val=""/>
      <w:lvlJc w:val="left"/>
      <w:pPr>
        <w:tabs>
          <w:tab w:val="num" w:pos="2880"/>
        </w:tabs>
        <w:ind w:left="2880" w:hanging="360"/>
      </w:pPr>
      <w:rPr>
        <w:rFonts w:ascii="Wingdings" w:hAnsi="Wingdings" w:hint="default"/>
      </w:rPr>
    </w:lvl>
    <w:lvl w:ilvl="4" w:tplc="B8FE5C56" w:tentative="1">
      <w:start w:val="1"/>
      <w:numFmt w:val="bullet"/>
      <w:lvlText w:val=""/>
      <w:lvlJc w:val="left"/>
      <w:pPr>
        <w:tabs>
          <w:tab w:val="num" w:pos="3600"/>
        </w:tabs>
        <w:ind w:left="3600" w:hanging="360"/>
      </w:pPr>
      <w:rPr>
        <w:rFonts w:ascii="Wingdings" w:hAnsi="Wingdings" w:hint="default"/>
      </w:rPr>
    </w:lvl>
    <w:lvl w:ilvl="5" w:tplc="BEE0331A" w:tentative="1">
      <w:start w:val="1"/>
      <w:numFmt w:val="bullet"/>
      <w:lvlText w:val=""/>
      <w:lvlJc w:val="left"/>
      <w:pPr>
        <w:tabs>
          <w:tab w:val="num" w:pos="4320"/>
        </w:tabs>
        <w:ind w:left="4320" w:hanging="360"/>
      </w:pPr>
      <w:rPr>
        <w:rFonts w:ascii="Wingdings" w:hAnsi="Wingdings" w:hint="default"/>
      </w:rPr>
    </w:lvl>
    <w:lvl w:ilvl="6" w:tplc="F6B654C4" w:tentative="1">
      <w:start w:val="1"/>
      <w:numFmt w:val="bullet"/>
      <w:lvlText w:val=""/>
      <w:lvlJc w:val="left"/>
      <w:pPr>
        <w:tabs>
          <w:tab w:val="num" w:pos="5040"/>
        </w:tabs>
        <w:ind w:left="5040" w:hanging="360"/>
      </w:pPr>
      <w:rPr>
        <w:rFonts w:ascii="Wingdings" w:hAnsi="Wingdings" w:hint="default"/>
      </w:rPr>
    </w:lvl>
    <w:lvl w:ilvl="7" w:tplc="3C7AA916" w:tentative="1">
      <w:start w:val="1"/>
      <w:numFmt w:val="bullet"/>
      <w:lvlText w:val=""/>
      <w:lvlJc w:val="left"/>
      <w:pPr>
        <w:tabs>
          <w:tab w:val="num" w:pos="5760"/>
        </w:tabs>
        <w:ind w:left="5760" w:hanging="360"/>
      </w:pPr>
      <w:rPr>
        <w:rFonts w:ascii="Wingdings" w:hAnsi="Wingdings" w:hint="default"/>
      </w:rPr>
    </w:lvl>
    <w:lvl w:ilvl="8" w:tplc="5E2E9A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8"/>
  </w:num>
  <w:num w:numId="3">
    <w:abstractNumId w:val="25"/>
  </w:num>
  <w:num w:numId="4">
    <w:abstractNumId w:val="13"/>
  </w:num>
  <w:num w:numId="5">
    <w:abstractNumId w:val="16"/>
  </w:num>
  <w:num w:numId="6">
    <w:abstractNumId w:val="27"/>
  </w:num>
  <w:num w:numId="7">
    <w:abstractNumId w:val="3"/>
  </w:num>
  <w:num w:numId="8">
    <w:abstractNumId w:val="29"/>
  </w:num>
  <w:num w:numId="9">
    <w:abstractNumId w:val="22"/>
  </w:num>
  <w:num w:numId="10">
    <w:abstractNumId w:val="30"/>
  </w:num>
  <w:num w:numId="11">
    <w:abstractNumId w:val="26"/>
  </w:num>
  <w:num w:numId="12">
    <w:abstractNumId w:val="12"/>
  </w:num>
  <w:num w:numId="13">
    <w:abstractNumId w:val="4"/>
  </w:num>
  <w:num w:numId="14">
    <w:abstractNumId w:val="21"/>
  </w:num>
  <w:num w:numId="15">
    <w:abstractNumId w:val="8"/>
  </w:num>
  <w:num w:numId="16">
    <w:abstractNumId w:val="20"/>
  </w:num>
  <w:num w:numId="17">
    <w:abstractNumId w:val="2"/>
  </w:num>
  <w:num w:numId="18">
    <w:abstractNumId w:val="19"/>
  </w:num>
  <w:num w:numId="19">
    <w:abstractNumId w:val="15"/>
  </w:num>
  <w:num w:numId="20">
    <w:abstractNumId w:val="9"/>
  </w:num>
  <w:num w:numId="21">
    <w:abstractNumId w:val="14"/>
  </w:num>
  <w:num w:numId="22">
    <w:abstractNumId w:val="28"/>
  </w:num>
  <w:num w:numId="23">
    <w:abstractNumId w:val="5"/>
  </w:num>
  <w:num w:numId="24">
    <w:abstractNumId w:val="6"/>
  </w:num>
  <w:num w:numId="25">
    <w:abstractNumId w:val="31"/>
  </w:num>
  <w:num w:numId="26">
    <w:abstractNumId w:val="32"/>
  </w:num>
  <w:num w:numId="27">
    <w:abstractNumId w:val="24"/>
  </w:num>
  <w:num w:numId="28">
    <w:abstractNumId w:val="23"/>
  </w:num>
  <w:num w:numId="29">
    <w:abstractNumId w:val="10"/>
  </w:num>
  <w:num w:numId="30">
    <w:abstractNumId w:val="11"/>
  </w:num>
  <w:num w:numId="31">
    <w:abstractNumId w:val="1"/>
  </w:num>
  <w:num w:numId="32">
    <w:abstractNumId w:val="17"/>
  </w:num>
  <w:num w:numId="33">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jaya praharaj">
    <w15:presenceInfo w15:providerId="Windows Live" w15:userId="593c473037721b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o:colormru v:ext="edit" colors="#701b00,#fef0d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8F"/>
    <w:rsid w:val="0000165F"/>
    <w:rsid w:val="00002AC7"/>
    <w:rsid w:val="00002F65"/>
    <w:rsid w:val="0000340E"/>
    <w:rsid w:val="000034C7"/>
    <w:rsid w:val="000035FE"/>
    <w:rsid w:val="00004528"/>
    <w:rsid w:val="00004556"/>
    <w:rsid w:val="00004D00"/>
    <w:rsid w:val="00004FBA"/>
    <w:rsid w:val="0000575E"/>
    <w:rsid w:val="00005973"/>
    <w:rsid w:val="00005E4F"/>
    <w:rsid w:val="00007D1A"/>
    <w:rsid w:val="000108E8"/>
    <w:rsid w:val="00014586"/>
    <w:rsid w:val="000154CE"/>
    <w:rsid w:val="000154E1"/>
    <w:rsid w:val="000175B9"/>
    <w:rsid w:val="00020523"/>
    <w:rsid w:val="00020F58"/>
    <w:rsid w:val="000240D5"/>
    <w:rsid w:val="000250A4"/>
    <w:rsid w:val="0002789A"/>
    <w:rsid w:val="0003504B"/>
    <w:rsid w:val="000354E6"/>
    <w:rsid w:val="00035A22"/>
    <w:rsid w:val="00042356"/>
    <w:rsid w:val="0004298B"/>
    <w:rsid w:val="0004365D"/>
    <w:rsid w:val="00043F65"/>
    <w:rsid w:val="00044532"/>
    <w:rsid w:val="000451C9"/>
    <w:rsid w:val="00045F41"/>
    <w:rsid w:val="0004620E"/>
    <w:rsid w:val="00050E29"/>
    <w:rsid w:val="000518B4"/>
    <w:rsid w:val="000519E9"/>
    <w:rsid w:val="0005269B"/>
    <w:rsid w:val="00052A53"/>
    <w:rsid w:val="00053183"/>
    <w:rsid w:val="00055693"/>
    <w:rsid w:val="000559EB"/>
    <w:rsid w:val="000560FC"/>
    <w:rsid w:val="000573A7"/>
    <w:rsid w:val="00061C00"/>
    <w:rsid w:val="00062DB6"/>
    <w:rsid w:val="00063ABE"/>
    <w:rsid w:val="000651FE"/>
    <w:rsid w:val="0006594D"/>
    <w:rsid w:val="00066C54"/>
    <w:rsid w:val="000703B0"/>
    <w:rsid w:val="00070447"/>
    <w:rsid w:val="00071EE8"/>
    <w:rsid w:val="00073C34"/>
    <w:rsid w:val="0007470A"/>
    <w:rsid w:val="00076CC9"/>
    <w:rsid w:val="00082859"/>
    <w:rsid w:val="00082FE3"/>
    <w:rsid w:val="00086DC7"/>
    <w:rsid w:val="0008702D"/>
    <w:rsid w:val="00087EEC"/>
    <w:rsid w:val="00087FF6"/>
    <w:rsid w:val="00090790"/>
    <w:rsid w:val="00090A20"/>
    <w:rsid w:val="0009131F"/>
    <w:rsid w:val="000929A3"/>
    <w:rsid w:val="00092A91"/>
    <w:rsid w:val="000952DD"/>
    <w:rsid w:val="000956B1"/>
    <w:rsid w:val="00095F5B"/>
    <w:rsid w:val="00095FD3"/>
    <w:rsid w:val="0009653C"/>
    <w:rsid w:val="0009681A"/>
    <w:rsid w:val="00096F77"/>
    <w:rsid w:val="0009705E"/>
    <w:rsid w:val="000972B9"/>
    <w:rsid w:val="000978EE"/>
    <w:rsid w:val="000A068D"/>
    <w:rsid w:val="000A1A30"/>
    <w:rsid w:val="000A2E58"/>
    <w:rsid w:val="000A3BFE"/>
    <w:rsid w:val="000A3DBA"/>
    <w:rsid w:val="000A3EA8"/>
    <w:rsid w:val="000A448C"/>
    <w:rsid w:val="000A4ED1"/>
    <w:rsid w:val="000A5207"/>
    <w:rsid w:val="000A5FC3"/>
    <w:rsid w:val="000A6B07"/>
    <w:rsid w:val="000A736F"/>
    <w:rsid w:val="000B025E"/>
    <w:rsid w:val="000B1510"/>
    <w:rsid w:val="000B1741"/>
    <w:rsid w:val="000B3336"/>
    <w:rsid w:val="000B3C50"/>
    <w:rsid w:val="000B5222"/>
    <w:rsid w:val="000B6701"/>
    <w:rsid w:val="000C0AB5"/>
    <w:rsid w:val="000C1638"/>
    <w:rsid w:val="000C1FEB"/>
    <w:rsid w:val="000C33E5"/>
    <w:rsid w:val="000C366E"/>
    <w:rsid w:val="000C3905"/>
    <w:rsid w:val="000C3FAC"/>
    <w:rsid w:val="000C6E6D"/>
    <w:rsid w:val="000C711A"/>
    <w:rsid w:val="000C74EE"/>
    <w:rsid w:val="000D0115"/>
    <w:rsid w:val="000D26B7"/>
    <w:rsid w:val="000D31BA"/>
    <w:rsid w:val="000D3314"/>
    <w:rsid w:val="000D5A0D"/>
    <w:rsid w:val="000D643D"/>
    <w:rsid w:val="000D661E"/>
    <w:rsid w:val="000D761F"/>
    <w:rsid w:val="000E0445"/>
    <w:rsid w:val="000E0FA1"/>
    <w:rsid w:val="000E177A"/>
    <w:rsid w:val="000E2F82"/>
    <w:rsid w:val="000E490B"/>
    <w:rsid w:val="000E6690"/>
    <w:rsid w:val="000E7E3E"/>
    <w:rsid w:val="000F01CC"/>
    <w:rsid w:val="000F1107"/>
    <w:rsid w:val="000F267F"/>
    <w:rsid w:val="000F4D30"/>
    <w:rsid w:val="000F4F99"/>
    <w:rsid w:val="000F598F"/>
    <w:rsid w:val="000F5A54"/>
    <w:rsid w:val="000F6104"/>
    <w:rsid w:val="000F7835"/>
    <w:rsid w:val="001029F6"/>
    <w:rsid w:val="0010509A"/>
    <w:rsid w:val="001059AE"/>
    <w:rsid w:val="00106154"/>
    <w:rsid w:val="001063EB"/>
    <w:rsid w:val="001065D3"/>
    <w:rsid w:val="00107DFF"/>
    <w:rsid w:val="00110ED3"/>
    <w:rsid w:val="001125EE"/>
    <w:rsid w:val="00112A4E"/>
    <w:rsid w:val="0011387A"/>
    <w:rsid w:val="00114648"/>
    <w:rsid w:val="00114B2D"/>
    <w:rsid w:val="001154E7"/>
    <w:rsid w:val="00116A39"/>
    <w:rsid w:val="00116BE3"/>
    <w:rsid w:val="001203AC"/>
    <w:rsid w:val="0012145E"/>
    <w:rsid w:val="0012267C"/>
    <w:rsid w:val="00123936"/>
    <w:rsid w:val="00125BC3"/>
    <w:rsid w:val="00125D7D"/>
    <w:rsid w:val="00127C0E"/>
    <w:rsid w:val="0013020D"/>
    <w:rsid w:val="001336EC"/>
    <w:rsid w:val="00133DB1"/>
    <w:rsid w:val="00134FCA"/>
    <w:rsid w:val="00135DC7"/>
    <w:rsid w:val="0013676A"/>
    <w:rsid w:val="00136987"/>
    <w:rsid w:val="001412C9"/>
    <w:rsid w:val="0014131E"/>
    <w:rsid w:val="001417F4"/>
    <w:rsid w:val="00144FCC"/>
    <w:rsid w:val="00145548"/>
    <w:rsid w:val="00146545"/>
    <w:rsid w:val="001469FE"/>
    <w:rsid w:val="00146CD4"/>
    <w:rsid w:val="00147D30"/>
    <w:rsid w:val="00147E01"/>
    <w:rsid w:val="001500E4"/>
    <w:rsid w:val="00151C63"/>
    <w:rsid w:val="00151CC4"/>
    <w:rsid w:val="00153293"/>
    <w:rsid w:val="00155567"/>
    <w:rsid w:val="00155DC2"/>
    <w:rsid w:val="00156D84"/>
    <w:rsid w:val="00157AA1"/>
    <w:rsid w:val="0016078D"/>
    <w:rsid w:val="001623E4"/>
    <w:rsid w:val="00162CEA"/>
    <w:rsid w:val="0016337B"/>
    <w:rsid w:val="00163BD7"/>
    <w:rsid w:val="0016408D"/>
    <w:rsid w:val="00164998"/>
    <w:rsid w:val="001649FC"/>
    <w:rsid w:val="00165874"/>
    <w:rsid w:val="00166153"/>
    <w:rsid w:val="00166735"/>
    <w:rsid w:val="00166C1F"/>
    <w:rsid w:val="00167631"/>
    <w:rsid w:val="0016792C"/>
    <w:rsid w:val="0017065F"/>
    <w:rsid w:val="001711CA"/>
    <w:rsid w:val="00171369"/>
    <w:rsid w:val="00172006"/>
    <w:rsid w:val="00172850"/>
    <w:rsid w:val="00174754"/>
    <w:rsid w:val="00175401"/>
    <w:rsid w:val="00175C54"/>
    <w:rsid w:val="0017793A"/>
    <w:rsid w:val="00180D7A"/>
    <w:rsid w:val="0018186F"/>
    <w:rsid w:val="00181C76"/>
    <w:rsid w:val="0018231A"/>
    <w:rsid w:val="0018236B"/>
    <w:rsid w:val="00183520"/>
    <w:rsid w:val="0018411A"/>
    <w:rsid w:val="00184F9E"/>
    <w:rsid w:val="00185046"/>
    <w:rsid w:val="0018784B"/>
    <w:rsid w:val="00187E00"/>
    <w:rsid w:val="001921EB"/>
    <w:rsid w:val="0019258B"/>
    <w:rsid w:val="00195F88"/>
    <w:rsid w:val="00196DD9"/>
    <w:rsid w:val="00197C7C"/>
    <w:rsid w:val="001A1679"/>
    <w:rsid w:val="001A3915"/>
    <w:rsid w:val="001A40AB"/>
    <w:rsid w:val="001A498E"/>
    <w:rsid w:val="001A4CF5"/>
    <w:rsid w:val="001A66C2"/>
    <w:rsid w:val="001A755A"/>
    <w:rsid w:val="001B066B"/>
    <w:rsid w:val="001B0BF1"/>
    <w:rsid w:val="001B28FF"/>
    <w:rsid w:val="001B3285"/>
    <w:rsid w:val="001B37D6"/>
    <w:rsid w:val="001B4666"/>
    <w:rsid w:val="001B48A2"/>
    <w:rsid w:val="001B5370"/>
    <w:rsid w:val="001B5A67"/>
    <w:rsid w:val="001B706D"/>
    <w:rsid w:val="001C0641"/>
    <w:rsid w:val="001C10E9"/>
    <w:rsid w:val="001C1C2D"/>
    <w:rsid w:val="001C3057"/>
    <w:rsid w:val="001C3ADD"/>
    <w:rsid w:val="001C3E9D"/>
    <w:rsid w:val="001C3FDB"/>
    <w:rsid w:val="001C4213"/>
    <w:rsid w:val="001C4733"/>
    <w:rsid w:val="001C4CA3"/>
    <w:rsid w:val="001C4EC7"/>
    <w:rsid w:val="001C5026"/>
    <w:rsid w:val="001C5FFD"/>
    <w:rsid w:val="001C6CE5"/>
    <w:rsid w:val="001C7A22"/>
    <w:rsid w:val="001D374B"/>
    <w:rsid w:val="001D38B8"/>
    <w:rsid w:val="001D3AC9"/>
    <w:rsid w:val="001D4092"/>
    <w:rsid w:val="001E33DF"/>
    <w:rsid w:val="001E504F"/>
    <w:rsid w:val="001E5740"/>
    <w:rsid w:val="001E775F"/>
    <w:rsid w:val="001F0441"/>
    <w:rsid w:val="001F09B5"/>
    <w:rsid w:val="001F5608"/>
    <w:rsid w:val="001F5B54"/>
    <w:rsid w:val="001F5F3D"/>
    <w:rsid w:val="001F605B"/>
    <w:rsid w:val="001F6268"/>
    <w:rsid w:val="001F6439"/>
    <w:rsid w:val="001F728A"/>
    <w:rsid w:val="001F783E"/>
    <w:rsid w:val="00200F03"/>
    <w:rsid w:val="00201BE8"/>
    <w:rsid w:val="00201C0C"/>
    <w:rsid w:val="002067A7"/>
    <w:rsid w:val="002078DC"/>
    <w:rsid w:val="00207A7B"/>
    <w:rsid w:val="00207BF0"/>
    <w:rsid w:val="00207CE7"/>
    <w:rsid w:val="00210A80"/>
    <w:rsid w:val="00210E44"/>
    <w:rsid w:val="00211276"/>
    <w:rsid w:val="0021175B"/>
    <w:rsid w:val="002121CB"/>
    <w:rsid w:val="00214773"/>
    <w:rsid w:val="0021491F"/>
    <w:rsid w:val="002161E3"/>
    <w:rsid w:val="00216B7B"/>
    <w:rsid w:val="0022075E"/>
    <w:rsid w:val="00220D83"/>
    <w:rsid w:val="00221998"/>
    <w:rsid w:val="002235DC"/>
    <w:rsid w:val="00224C61"/>
    <w:rsid w:val="00227233"/>
    <w:rsid w:val="002276FE"/>
    <w:rsid w:val="002279C7"/>
    <w:rsid w:val="00230053"/>
    <w:rsid w:val="00230115"/>
    <w:rsid w:val="00230542"/>
    <w:rsid w:val="00230941"/>
    <w:rsid w:val="00231E88"/>
    <w:rsid w:val="00232E44"/>
    <w:rsid w:val="00233261"/>
    <w:rsid w:val="002343CA"/>
    <w:rsid w:val="00235165"/>
    <w:rsid w:val="002354CF"/>
    <w:rsid w:val="002360D4"/>
    <w:rsid w:val="00240B0C"/>
    <w:rsid w:val="0024349C"/>
    <w:rsid w:val="00243A41"/>
    <w:rsid w:val="00243C7A"/>
    <w:rsid w:val="00244315"/>
    <w:rsid w:val="00244B9F"/>
    <w:rsid w:val="002473B8"/>
    <w:rsid w:val="002544AA"/>
    <w:rsid w:val="00254540"/>
    <w:rsid w:val="00255257"/>
    <w:rsid w:val="00256F3E"/>
    <w:rsid w:val="00257356"/>
    <w:rsid w:val="00260CF0"/>
    <w:rsid w:val="002611EE"/>
    <w:rsid w:val="00261FB7"/>
    <w:rsid w:val="00270DAB"/>
    <w:rsid w:val="00271884"/>
    <w:rsid w:val="00272112"/>
    <w:rsid w:val="002722B9"/>
    <w:rsid w:val="002722C1"/>
    <w:rsid w:val="00272DC3"/>
    <w:rsid w:val="00273433"/>
    <w:rsid w:val="002734D6"/>
    <w:rsid w:val="00273558"/>
    <w:rsid w:val="002736FA"/>
    <w:rsid w:val="00274722"/>
    <w:rsid w:val="0027496F"/>
    <w:rsid w:val="00274D52"/>
    <w:rsid w:val="002770D8"/>
    <w:rsid w:val="002776D8"/>
    <w:rsid w:val="00277E89"/>
    <w:rsid w:val="002805A0"/>
    <w:rsid w:val="0028239F"/>
    <w:rsid w:val="00282973"/>
    <w:rsid w:val="002835E5"/>
    <w:rsid w:val="0028565C"/>
    <w:rsid w:val="00290132"/>
    <w:rsid w:val="00290BD9"/>
    <w:rsid w:val="002930CB"/>
    <w:rsid w:val="00293964"/>
    <w:rsid w:val="00293E10"/>
    <w:rsid w:val="00293F70"/>
    <w:rsid w:val="002940F5"/>
    <w:rsid w:val="00294A90"/>
    <w:rsid w:val="0029517E"/>
    <w:rsid w:val="00295FCC"/>
    <w:rsid w:val="00296D24"/>
    <w:rsid w:val="00296EC6"/>
    <w:rsid w:val="0029735B"/>
    <w:rsid w:val="00297F7E"/>
    <w:rsid w:val="002A0977"/>
    <w:rsid w:val="002A1D68"/>
    <w:rsid w:val="002A1F74"/>
    <w:rsid w:val="002A61A6"/>
    <w:rsid w:val="002A6C18"/>
    <w:rsid w:val="002B0E17"/>
    <w:rsid w:val="002B1B04"/>
    <w:rsid w:val="002B2809"/>
    <w:rsid w:val="002B389D"/>
    <w:rsid w:val="002B3E61"/>
    <w:rsid w:val="002B5BC5"/>
    <w:rsid w:val="002B7FC6"/>
    <w:rsid w:val="002C19E4"/>
    <w:rsid w:val="002C4E6F"/>
    <w:rsid w:val="002C5B5B"/>
    <w:rsid w:val="002C5CFF"/>
    <w:rsid w:val="002C6EBC"/>
    <w:rsid w:val="002D0B1D"/>
    <w:rsid w:val="002D0FBF"/>
    <w:rsid w:val="002D26C3"/>
    <w:rsid w:val="002D4DBD"/>
    <w:rsid w:val="002D4F72"/>
    <w:rsid w:val="002D53C2"/>
    <w:rsid w:val="002D6C20"/>
    <w:rsid w:val="002D7E03"/>
    <w:rsid w:val="002E11B5"/>
    <w:rsid w:val="002E3AE3"/>
    <w:rsid w:val="002E3E54"/>
    <w:rsid w:val="002E437D"/>
    <w:rsid w:val="002E60FF"/>
    <w:rsid w:val="002E677A"/>
    <w:rsid w:val="002E6F8D"/>
    <w:rsid w:val="002E7AB2"/>
    <w:rsid w:val="002E7C69"/>
    <w:rsid w:val="002E7E4F"/>
    <w:rsid w:val="002F05DE"/>
    <w:rsid w:val="002F457F"/>
    <w:rsid w:val="002F4848"/>
    <w:rsid w:val="002F5727"/>
    <w:rsid w:val="003013E7"/>
    <w:rsid w:val="00302C0B"/>
    <w:rsid w:val="00302CFE"/>
    <w:rsid w:val="00304181"/>
    <w:rsid w:val="00304334"/>
    <w:rsid w:val="00306276"/>
    <w:rsid w:val="0030696C"/>
    <w:rsid w:val="00307B3B"/>
    <w:rsid w:val="00310DC0"/>
    <w:rsid w:val="003115FE"/>
    <w:rsid w:val="003128FF"/>
    <w:rsid w:val="0031391E"/>
    <w:rsid w:val="00314909"/>
    <w:rsid w:val="00314988"/>
    <w:rsid w:val="00314AEC"/>
    <w:rsid w:val="003167F1"/>
    <w:rsid w:val="003168D2"/>
    <w:rsid w:val="00320F19"/>
    <w:rsid w:val="003215FF"/>
    <w:rsid w:val="003217FC"/>
    <w:rsid w:val="00321E3D"/>
    <w:rsid w:val="00323FA9"/>
    <w:rsid w:val="003252DF"/>
    <w:rsid w:val="00326298"/>
    <w:rsid w:val="00327821"/>
    <w:rsid w:val="003302F8"/>
    <w:rsid w:val="003322F7"/>
    <w:rsid w:val="003325D8"/>
    <w:rsid w:val="003343BF"/>
    <w:rsid w:val="0033590F"/>
    <w:rsid w:val="00335D10"/>
    <w:rsid w:val="003401AC"/>
    <w:rsid w:val="003426AF"/>
    <w:rsid w:val="0034528D"/>
    <w:rsid w:val="003476BE"/>
    <w:rsid w:val="00347C63"/>
    <w:rsid w:val="003515D5"/>
    <w:rsid w:val="00351E67"/>
    <w:rsid w:val="00351F3A"/>
    <w:rsid w:val="00352D10"/>
    <w:rsid w:val="00352ED9"/>
    <w:rsid w:val="0036106A"/>
    <w:rsid w:val="00361482"/>
    <w:rsid w:val="00361561"/>
    <w:rsid w:val="00362721"/>
    <w:rsid w:val="00362940"/>
    <w:rsid w:val="00363208"/>
    <w:rsid w:val="00364776"/>
    <w:rsid w:val="003647A2"/>
    <w:rsid w:val="003669FD"/>
    <w:rsid w:val="00367BE0"/>
    <w:rsid w:val="0037020F"/>
    <w:rsid w:val="00371F8D"/>
    <w:rsid w:val="00373E51"/>
    <w:rsid w:val="00374F22"/>
    <w:rsid w:val="00375B90"/>
    <w:rsid w:val="00377321"/>
    <w:rsid w:val="00380A1F"/>
    <w:rsid w:val="00380F31"/>
    <w:rsid w:val="00383DC5"/>
    <w:rsid w:val="00384017"/>
    <w:rsid w:val="00386A0F"/>
    <w:rsid w:val="00386DB5"/>
    <w:rsid w:val="00387089"/>
    <w:rsid w:val="0038728B"/>
    <w:rsid w:val="00390031"/>
    <w:rsid w:val="00390AA2"/>
    <w:rsid w:val="00390AC6"/>
    <w:rsid w:val="00391387"/>
    <w:rsid w:val="0039145A"/>
    <w:rsid w:val="00391D17"/>
    <w:rsid w:val="00392FFF"/>
    <w:rsid w:val="0039400F"/>
    <w:rsid w:val="00395453"/>
    <w:rsid w:val="003954B5"/>
    <w:rsid w:val="00395B00"/>
    <w:rsid w:val="00397664"/>
    <w:rsid w:val="003A009D"/>
    <w:rsid w:val="003A0C93"/>
    <w:rsid w:val="003A1638"/>
    <w:rsid w:val="003A1F76"/>
    <w:rsid w:val="003A54BE"/>
    <w:rsid w:val="003A5867"/>
    <w:rsid w:val="003A633A"/>
    <w:rsid w:val="003A7CED"/>
    <w:rsid w:val="003B0D55"/>
    <w:rsid w:val="003B2BA8"/>
    <w:rsid w:val="003B2E79"/>
    <w:rsid w:val="003B36BA"/>
    <w:rsid w:val="003B632F"/>
    <w:rsid w:val="003C0677"/>
    <w:rsid w:val="003C0DE6"/>
    <w:rsid w:val="003C2321"/>
    <w:rsid w:val="003C263B"/>
    <w:rsid w:val="003C2B92"/>
    <w:rsid w:val="003C2C96"/>
    <w:rsid w:val="003C6EBD"/>
    <w:rsid w:val="003C77B8"/>
    <w:rsid w:val="003D05E0"/>
    <w:rsid w:val="003D5090"/>
    <w:rsid w:val="003D5547"/>
    <w:rsid w:val="003D5F5E"/>
    <w:rsid w:val="003D60C2"/>
    <w:rsid w:val="003D62F6"/>
    <w:rsid w:val="003D660F"/>
    <w:rsid w:val="003E0F9C"/>
    <w:rsid w:val="003E117C"/>
    <w:rsid w:val="003E13AB"/>
    <w:rsid w:val="003E2C64"/>
    <w:rsid w:val="003E2E25"/>
    <w:rsid w:val="003E2E3B"/>
    <w:rsid w:val="003E5070"/>
    <w:rsid w:val="003E5123"/>
    <w:rsid w:val="003E5A42"/>
    <w:rsid w:val="003E5EC4"/>
    <w:rsid w:val="003E71C6"/>
    <w:rsid w:val="003E77F0"/>
    <w:rsid w:val="003E7890"/>
    <w:rsid w:val="003F091B"/>
    <w:rsid w:val="003F1596"/>
    <w:rsid w:val="003F294A"/>
    <w:rsid w:val="003F29B8"/>
    <w:rsid w:val="003F2C0D"/>
    <w:rsid w:val="003F5F88"/>
    <w:rsid w:val="003F6247"/>
    <w:rsid w:val="003F65C3"/>
    <w:rsid w:val="003F69A7"/>
    <w:rsid w:val="003F6D2A"/>
    <w:rsid w:val="00401E74"/>
    <w:rsid w:val="004051D9"/>
    <w:rsid w:val="00405902"/>
    <w:rsid w:val="00405C6D"/>
    <w:rsid w:val="00407B23"/>
    <w:rsid w:val="0041036F"/>
    <w:rsid w:val="00410AEB"/>
    <w:rsid w:val="00411255"/>
    <w:rsid w:val="00411FF6"/>
    <w:rsid w:val="00413583"/>
    <w:rsid w:val="0041376C"/>
    <w:rsid w:val="00414B1E"/>
    <w:rsid w:val="004150F9"/>
    <w:rsid w:val="0041775F"/>
    <w:rsid w:val="00417A09"/>
    <w:rsid w:val="00420E1D"/>
    <w:rsid w:val="004222E7"/>
    <w:rsid w:val="004226B1"/>
    <w:rsid w:val="0042322F"/>
    <w:rsid w:val="00424545"/>
    <w:rsid w:val="0042788B"/>
    <w:rsid w:val="00430896"/>
    <w:rsid w:val="00430A21"/>
    <w:rsid w:val="0043208D"/>
    <w:rsid w:val="00432908"/>
    <w:rsid w:val="004331A7"/>
    <w:rsid w:val="004338A5"/>
    <w:rsid w:val="004338BE"/>
    <w:rsid w:val="0043435B"/>
    <w:rsid w:val="004346FA"/>
    <w:rsid w:val="004378A3"/>
    <w:rsid w:val="00440391"/>
    <w:rsid w:val="004406CC"/>
    <w:rsid w:val="00440EDB"/>
    <w:rsid w:val="00441417"/>
    <w:rsid w:val="00441E9D"/>
    <w:rsid w:val="00443344"/>
    <w:rsid w:val="004434C0"/>
    <w:rsid w:val="0044355F"/>
    <w:rsid w:val="00444B2D"/>
    <w:rsid w:val="00444E66"/>
    <w:rsid w:val="00445E09"/>
    <w:rsid w:val="00446ECD"/>
    <w:rsid w:val="00447743"/>
    <w:rsid w:val="004509A3"/>
    <w:rsid w:val="00451AA8"/>
    <w:rsid w:val="00452667"/>
    <w:rsid w:val="00452D29"/>
    <w:rsid w:val="00453A0D"/>
    <w:rsid w:val="004552DF"/>
    <w:rsid w:val="00455651"/>
    <w:rsid w:val="00457373"/>
    <w:rsid w:val="004603C4"/>
    <w:rsid w:val="0046307C"/>
    <w:rsid w:val="00463151"/>
    <w:rsid w:val="00463522"/>
    <w:rsid w:val="0046472F"/>
    <w:rsid w:val="004648A4"/>
    <w:rsid w:val="00467342"/>
    <w:rsid w:val="00467DE9"/>
    <w:rsid w:val="00470B3D"/>
    <w:rsid w:val="004716DD"/>
    <w:rsid w:val="00471A8F"/>
    <w:rsid w:val="00473E81"/>
    <w:rsid w:val="004748FD"/>
    <w:rsid w:val="0047492A"/>
    <w:rsid w:val="00480937"/>
    <w:rsid w:val="00483069"/>
    <w:rsid w:val="0048373B"/>
    <w:rsid w:val="0048374D"/>
    <w:rsid w:val="00487761"/>
    <w:rsid w:val="00487B1B"/>
    <w:rsid w:val="004903CB"/>
    <w:rsid w:val="00490B5A"/>
    <w:rsid w:val="0049231D"/>
    <w:rsid w:val="004926C6"/>
    <w:rsid w:val="0049358E"/>
    <w:rsid w:val="00493E1E"/>
    <w:rsid w:val="00494393"/>
    <w:rsid w:val="004944A1"/>
    <w:rsid w:val="004947FF"/>
    <w:rsid w:val="0049555C"/>
    <w:rsid w:val="0049617D"/>
    <w:rsid w:val="004A0510"/>
    <w:rsid w:val="004A2A88"/>
    <w:rsid w:val="004A3DAA"/>
    <w:rsid w:val="004A6520"/>
    <w:rsid w:val="004A74C3"/>
    <w:rsid w:val="004B09F5"/>
    <w:rsid w:val="004B0F75"/>
    <w:rsid w:val="004B1136"/>
    <w:rsid w:val="004B1EE9"/>
    <w:rsid w:val="004B28B7"/>
    <w:rsid w:val="004B485A"/>
    <w:rsid w:val="004B559A"/>
    <w:rsid w:val="004B56CE"/>
    <w:rsid w:val="004B59CC"/>
    <w:rsid w:val="004B7F28"/>
    <w:rsid w:val="004C0C2F"/>
    <w:rsid w:val="004C1110"/>
    <w:rsid w:val="004C1406"/>
    <w:rsid w:val="004C2001"/>
    <w:rsid w:val="004C3873"/>
    <w:rsid w:val="004C4B30"/>
    <w:rsid w:val="004C78F5"/>
    <w:rsid w:val="004D0877"/>
    <w:rsid w:val="004D12AE"/>
    <w:rsid w:val="004D2127"/>
    <w:rsid w:val="004D234D"/>
    <w:rsid w:val="004D3166"/>
    <w:rsid w:val="004D3975"/>
    <w:rsid w:val="004D3B28"/>
    <w:rsid w:val="004D4851"/>
    <w:rsid w:val="004D4E84"/>
    <w:rsid w:val="004D5073"/>
    <w:rsid w:val="004D5412"/>
    <w:rsid w:val="004D54AF"/>
    <w:rsid w:val="004E201D"/>
    <w:rsid w:val="004E2F37"/>
    <w:rsid w:val="004E6D93"/>
    <w:rsid w:val="004F1947"/>
    <w:rsid w:val="004F1B6C"/>
    <w:rsid w:val="004F201C"/>
    <w:rsid w:val="004F24D8"/>
    <w:rsid w:val="004F25A8"/>
    <w:rsid w:val="004F30E7"/>
    <w:rsid w:val="004F5518"/>
    <w:rsid w:val="004F555D"/>
    <w:rsid w:val="004F6551"/>
    <w:rsid w:val="004F7141"/>
    <w:rsid w:val="00501F20"/>
    <w:rsid w:val="005049AD"/>
    <w:rsid w:val="00504F44"/>
    <w:rsid w:val="0050563C"/>
    <w:rsid w:val="00505C99"/>
    <w:rsid w:val="00505DDA"/>
    <w:rsid w:val="0050658C"/>
    <w:rsid w:val="00506D9F"/>
    <w:rsid w:val="00507248"/>
    <w:rsid w:val="00507E5E"/>
    <w:rsid w:val="0051025F"/>
    <w:rsid w:val="005113DE"/>
    <w:rsid w:val="00511926"/>
    <w:rsid w:val="005135FF"/>
    <w:rsid w:val="00513755"/>
    <w:rsid w:val="00513E5D"/>
    <w:rsid w:val="00514183"/>
    <w:rsid w:val="005145B5"/>
    <w:rsid w:val="00514A71"/>
    <w:rsid w:val="00516D62"/>
    <w:rsid w:val="00517BA7"/>
    <w:rsid w:val="00521431"/>
    <w:rsid w:val="00521E4B"/>
    <w:rsid w:val="00522FF7"/>
    <w:rsid w:val="005248FA"/>
    <w:rsid w:val="00524A99"/>
    <w:rsid w:val="00524B5F"/>
    <w:rsid w:val="0052579E"/>
    <w:rsid w:val="00527448"/>
    <w:rsid w:val="005314FF"/>
    <w:rsid w:val="0053209C"/>
    <w:rsid w:val="005336D4"/>
    <w:rsid w:val="00534638"/>
    <w:rsid w:val="00534E83"/>
    <w:rsid w:val="00535222"/>
    <w:rsid w:val="00536AD3"/>
    <w:rsid w:val="00540D95"/>
    <w:rsid w:val="00542D7D"/>
    <w:rsid w:val="005445D8"/>
    <w:rsid w:val="0054635F"/>
    <w:rsid w:val="00546C73"/>
    <w:rsid w:val="00551CFE"/>
    <w:rsid w:val="00551F85"/>
    <w:rsid w:val="00553BD0"/>
    <w:rsid w:val="00554A70"/>
    <w:rsid w:val="005562BA"/>
    <w:rsid w:val="0056020B"/>
    <w:rsid w:val="00560285"/>
    <w:rsid w:val="00560710"/>
    <w:rsid w:val="005617AD"/>
    <w:rsid w:val="00561903"/>
    <w:rsid w:val="00562CE6"/>
    <w:rsid w:val="00563432"/>
    <w:rsid w:val="0056446B"/>
    <w:rsid w:val="00564D9A"/>
    <w:rsid w:val="00564EC8"/>
    <w:rsid w:val="00565697"/>
    <w:rsid w:val="00565DFB"/>
    <w:rsid w:val="005666B4"/>
    <w:rsid w:val="00566F8C"/>
    <w:rsid w:val="005673ED"/>
    <w:rsid w:val="0057241D"/>
    <w:rsid w:val="00572A46"/>
    <w:rsid w:val="00572C8D"/>
    <w:rsid w:val="005740CE"/>
    <w:rsid w:val="005761A8"/>
    <w:rsid w:val="005761F4"/>
    <w:rsid w:val="00577920"/>
    <w:rsid w:val="00580260"/>
    <w:rsid w:val="00580459"/>
    <w:rsid w:val="005805CE"/>
    <w:rsid w:val="00582CA3"/>
    <w:rsid w:val="00583A7F"/>
    <w:rsid w:val="00583CAB"/>
    <w:rsid w:val="00584232"/>
    <w:rsid w:val="00584E71"/>
    <w:rsid w:val="0058582B"/>
    <w:rsid w:val="00585993"/>
    <w:rsid w:val="00587E80"/>
    <w:rsid w:val="00590A17"/>
    <w:rsid w:val="00590C22"/>
    <w:rsid w:val="00591135"/>
    <w:rsid w:val="005939F6"/>
    <w:rsid w:val="00594A3E"/>
    <w:rsid w:val="00595251"/>
    <w:rsid w:val="00596351"/>
    <w:rsid w:val="0059796F"/>
    <w:rsid w:val="00597D14"/>
    <w:rsid w:val="005A031B"/>
    <w:rsid w:val="005A0DD9"/>
    <w:rsid w:val="005A2808"/>
    <w:rsid w:val="005A2D03"/>
    <w:rsid w:val="005A2D81"/>
    <w:rsid w:val="005A2F0C"/>
    <w:rsid w:val="005A2F35"/>
    <w:rsid w:val="005A4BA7"/>
    <w:rsid w:val="005A4CC7"/>
    <w:rsid w:val="005A60D9"/>
    <w:rsid w:val="005A706D"/>
    <w:rsid w:val="005A7328"/>
    <w:rsid w:val="005A792C"/>
    <w:rsid w:val="005B122B"/>
    <w:rsid w:val="005B3576"/>
    <w:rsid w:val="005B5379"/>
    <w:rsid w:val="005B580D"/>
    <w:rsid w:val="005B7BE6"/>
    <w:rsid w:val="005C12D7"/>
    <w:rsid w:val="005C1FBA"/>
    <w:rsid w:val="005C3744"/>
    <w:rsid w:val="005C4410"/>
    <w:rsid w:val="005C4438"/>
    <w:rsid w:val="005C6823"/>
    <w:rsid w:val="005C7DEF"/>
    <w:rsid w:val="005D02A4"/>
    <w:rsid w:val="005D21A1"/>
    <w:rsid w:val="005D252E"/>
    <w:rsid w:val="005D4E8C"/>
    <w:rsid w:val="005D6F6A"/>
    <w:rsid w:val="005E19E3"/>
    <w:rsid w:val="005E2097"/>
    <w:rsid w:val="005E32AF"/>
    <w:rsid w:val="005E57A0"/>
    <w:rsid w:val="005E5BB1"/>
    <w:rsid w:val="005E5E22"/>
    <w:rsid w:val="005E7A5A"/>
    <w:rsid w:val="005E7EDA"/>
    <w:rsid w:val="005F0075"/>
    <w:rsid w:val="005F298E"/>
    <w:rsid w:val="005F365F"/>
    <w:rsid w:val="005F42FA"/>
    <w:rsid w:val="005F60DE"/>
    <w:rsid w:val="005F6250"/>
    <w:rsid w:val="00600368"/>
    <w:rsid w:val="006047DC"/>
    <w:rsid w:val="00606E9A"/>
    <w:rsid w:val="00606FA3"/>
    <w:rsid w:val="0061059D"/>
    <w:rsid w:val="00612632"/>
    <w:rsid w:val="00612B66"/>
    <w:rsid w:val="00612C9C"/>
    <w:rsid w:val="00613AD2"/>
    <w:rsid w:val="00615444"/>
    <w:rsid w:val="00616051"/>
    <w:rsid w:val="00616074"/>
    <w:rsid w:val="006165F2"/>
    <w:rsid w:val="00620FE2"/>
    <w:rsid w:val="00621108"/>
    <w:rsid w:val="00621754"/>
    <w:rsid w:val="00621C7C"/>
    <w:rsid w:val="00621EEF"/>
    <w:rsid w:val="00622F80"/>
    <w:rsid w:val="0062388C"/>
    <w:rsid w:val="00623C7C"/>
    <w:rsid w:val="00624A34"/>
    <w:rsid w:val="00626809"/>
    <w:rsid w:val="00631321"/>
    <w:rsid w:val="00631660"/>
    <w:rsid w:val="00635482"/>
    <w:rsid w:val="0063550E"/>
    <w:rsid w:val="006355F0"/>
    <w:rsid w:val="006356E1"/>
    <w:rsid w:val="006371B9"/>
    <w:rsid w:val="006404D1"/>
    <w:rsid w:val="00640A16"/>
    <w:rsid w:val="00640C96"/>
    <w:rsid w:val="006412FB"/>
    <w:rsid w:val="00641A51"/>
    <w:rsid w:val="00641AF6"/>
    <w:rsid w:val="00643227"/>
    <w:rsid w:val="00644D17"/>
    <w:rsid w:val="00644D5D"/>
    <w:rsid w:val="006451F5"/>
    <w:rsid w:val="00646B38"/>
    <w:rsid w:val="00652F87"/>
    <w:rsid w:val="00653B42"/>
    <w:rsid w:val="00653C70"/>
    <w:rsid w:val="006548B4"/>
    <w:rsid w:val="00655691"/>
    <w:rsid w:val="00661720"/>
    <w:rsid w:val="00662A71"/>
    <w:rsid w:val="006651B4"/>
    <w:rsid w:val="00665BE5"/>
    <w:rsid w:val="00665F79"/>
    <w:rsid w:val="00665FDD"/>
    <w:rsid w:val="00666191"/>
    <w:rsid w:val="00667CB7"/>
    <w:rsid w:val="00671317"/>
    <w:rsid w:val="0067144B"/>
    <w:rsid w:val="006720EF"/>
    <w:rsid w:val="006725A9"/>
    <w:rsid w:val="00672743"/>
    <w:rsid w:val="00673C92"/>
    <w:rsid w:val="00674539"/>
    <w:rsid w:val="006752CA"/>
    <w:rsid w:val="00677B58"/>
    <w:rsid w:val="00681017"/>
    <w:rsid w:val="00682093"/>
    <w:rsid w:val="00682128"/>
    <w:rsid w:val="00684475"/>
    <w:rsid w:val="00685464"/>
    <w:rsid w:val="0068567F"/>
    <w:rsid w:val="00686209"/>
    <w:rsid w:val="00686418"/>
    <w:rsid w:val="0068706D"/>
    <w:rsid w:val="00690112"/>
    <w:rsid w:val="00693DAF"/>
    <w:rsid w:val="00694A6A"/>
    <w:rsid w:val="006968B6"/>
    <w:rsid w:val="006A105D"/>
    <w:rsid w:val="006A1F4D"/>
    <w:rsid w:val="006A43C1"/>
    <w:rsid w:val="006A534C"/>
    <w:rsid w:val="006A544B"/>
    <w:rsid w:val="006B34ED"/>
    <w:rsid w:val="006B39C7"/>
    <w:rsid w:val="006B3A46"/>
    <w:rsid w:val="006B3AFD"/>
    <w:rsid w:val="006B5C88"/>
    <w:rsid w:val="006B6285"/>
    <w:rsid w:val="006C0380"/>
    <w:rsid w:val="006C0AE6"/>
    <w:rsid w:val="006C2EF2"/>
    <w:rsid w:val="006C306B"/>
    <w:rsid w:val="006C47FA"/>
    <w:rsid w:val="006C52B3"/>
    <w:rsid w:val="006C6BFE"/>
    <w:rsid w:val="006D0855"/>
    <w:rsid w:val="006D0990"/>
    <w:rsid w:val="006D30E3"/>
    <w:rsid w:val="006D5593"/>
    <w:rsid w:val="006E0CE6"/>
    <w:rsid w:val="006E1432"/>
    <w:rsid w:val="006E191F"/>
    <w:rsid w:val="006E1A88"/>
    <w:rsid w:val="006E31C1"/>
    <w:rsid w:val="006E34B0"/>
    <w:rsid w:val="006E3F57"/>
    <w:rsid w:val="006E453C"/>
    <w:rsid w:val="006E4B57"/>
    <w:rsid w:val="006E4E8B"/>
    <w:rsid w:val="006E4EC1"/>
    <w:rsid w:val="006E4EF5"/>
    <w:rsid w:val="006E5252"/>
    <w:rsid w:val="006E7F36"/>
    <w:rsid w:val="006F17D2"/>
    <w:rsid w:val="006F3C04"/>
    <w:rsid w:val="006F3FDB"/>
    <w:rsid w:val="006F4539"/>
    <w:rsid w:val="006F7228"/>
    <w:rsid w:val="0070529C"/>
    <w:rsid w:val="00706D2C"/>
    <w:rsid w:val="00710DA4"/>
    <w:rsid w:val="00712002"/>
    <w:rsid w:val="00712435"/>
    <w:rsid w:val="0071272E"/>
    <w:rsid w:val="007129B0"/>
    <w:rsid w:val="007164F7"/>
    <w:rsid w:val="00717BB9"/>
    <w:rsid w:val="007201ED"/>
    <w:rsid w:val="00721EED"/>
    <w:rsid w:val="00722549"/>
    <w:rsid w:val="007227F9"/>
    <w:rsid w:val="007229F6"/>
    <w:rsid w:val="00723D93"/>
    <w:rsid w:val="00725A85"/>
    <w:rsid w:val="00725F9C"/>
    <w:rsid w:val="007262A0"/>
    <w:rsid w:val="007273B0"/>
    <w:rsid w:val="00731C14"/>
    <w:rsid w:val="00734522"/>
    <w:rsid w:val="007360B3"/>
    <w:rsid w:val="007373B1"/>
    <w:rsid w:val="007410A9"/>
    <w:rsid w:val="00741CB5"/>
    <w:rsid w:val="00742FBA"/>
    <w:rsid w:val="00743373"/>
    <w:rsid w:val="00744445"/>
    <w:rsid w:val="0074453A"/>
    <w:rsid w:val="007448B3"/>
    <w:rsid w:val="00747398"/>
    <w:rsid w:val="007506D9"/>
    <w:rsid w:val="0075241B"/>
    <w:rsid w:val="00752679"/>
    <w:rsid w:val="007554A1"/>
    <w:rsid w:val="0075655C"/>
    <w:rsid w:val="00756944"/>
    <w:rsid w:val="00756999"/>
    <w:rsid w:val="00756F13"/>
    <w:rsid w:val="007575BE"/>
    <w:rsid w:val="00757665"/>
    <w:rsid w:val="00757F67"/>
    <w:rsid w:val="0076012A"/>
    <w:rsid w:val="00761DA8"/>
    <w:rsid w:val="00764318"/>
    <w:rsid w:val="007645E4"/>
    <w:rsid w:val="00764707"/>
    <w:rsid w:val="00765828"/>
    <w:rsid w:val="00767542"/>
    <w:rsid w:val="00767B62"/>
    <w:rsid w:val="00771E6D"/>
    <w:rsid w:val="007732CD"/>
    <w:rsid w:val="00773337"/>
    <w:rsid w:val="00773592"/>
    <w:rsid w:val="007738F8"/>
    <w:rsid w:val="007755F9"/>
    <w:rsid w:val="00775FAC"/>
    <w:rsid w:val="007762E7"/>
    <w:rsid w:val="007808E1"/>
    <w:rsid w:val="00780D5C"/>
    <w:rsid w:val="00781956"/>
    <w:rsid w:val="0078320E"/>
    <w:rsid w:val="007851F1"/>
    <w:rsid w:val="00786F24"/>
    <w:rsid w:val="00790D80"/>
    <w:rsid w:val="00791E4E"/>
    <w:rsid w:val="00792BDC"/>
    <w:rsid w:val="0079496A"/>
    <w:rsid w:val="00796B73"/>
    <w:rsid w:val="0079765F"/>
    <w:rsid w:val="007A21EA"/>
    <w:rsid w:val="007A2934"/>
    <w:rsid w:val="007A2DD9"/>
    <w:rsid w:val="007A2EDD"/>
    <w:rsid w:val="007A3FEB"/>
    <w:rsid w:val="007A448B"/>
    <w:rsid w:val="007B0145"/>
    <w:rsid w:val="007B1EAA"/>
    <w:rsid w:val="007B2DA0"/>
    <w:rsid w:val="007B3A9D"/>
    <w:rsid w:val="007B3EEE"/>
    <w:rsid w:val="007B588B"/>
    <w:rsid w:val="007B5FD6"/>
    <w:rsid w:val="007B6A7B"/>
    <w:rsid w:val="007C0CBD"/>
    <w:rsid w:val="007C1257"/>
    <w:rsid w:val="007C19E0"/>
    <w:rsid w:val="007C2A90"/>
    <w:rsid w:val="007C41DF"/>
    <w:rsid w:val="007C4F12"/>
    <w:rsid w:val="007C551B"/>
    <w:rsid w:val="007C79E3"/>
    <w:rsid w:val="007D065B"/>
    <w:rsid w:val="007D0F81"/>
    <w:rsid w:val="007D38C7"/>
    <w:rsid w:val="007D5924"/>
    <w:rsid w:val="007D7233"/>
    <w:rsid w:val="007D743F"/>
    <w:rsid w:val="007E12FA"/>
    <w:rsid w:val="007E1F57"/>
    <w:rsid w:val="007E2151"/>
    <w:rsid w:val="007E2A09"/>
    <w:rsid w:val="007E40C1"/>
    <w:rsid w:val="007E4D89"/>
    <w:rsid w:val="007E60B7"/>
    <w:rsid w:val="007E7351"/>
    <w:rsid w:val="007F3395"/>
    <w:rsid w:val="007F33D1"/>
    <w:rsid w:val="007F478D"/>
    <w:rsid w:val="007F57B9"/>
    <w:rsid w:val="007F7ABE"/>
    <w:rsid w:val="008016BA"/>
    <w:rsid w:val="00802DA7"/>
    <w:rsid w:val="00803ED3"/>
    <w:rsid w:val="0080449F"/>
    <w:rsid w:val="008049DD"/>
    <w:rsid w:val="00804F82"/>
    <w:rsid w:val="00805449"/>
    <w:rsid w:val="00813A16"/>
    <w:rsid w:val="008162CF"/>
    <w:rsid w:val="00817137"/>
    <w:rsid w:val="0081797C"/>
    <w:rsid w:val="00820279"/>
    <w:rsid w:val="0082066C"/>
    <w:rsid w:val="00821A00"/>
    <w:rsid w:val="00822B25"/>
    <w:rsid w:val="00823987"/>
    <w:rsid w:val="008246B3"/>
    <w:rsid w:val="00824DDB"/>
    <w:rsid w:val="00825D80"/>
    <w:rsid w:val="008279B3"/>
    <w:rsid w:val="008308C7"/>
    <w:rsid w:val="00831E2C"/>
    <w:rsid w:val="00832110"/>
    <w:rsid w:val="00834BAE"/>
    <w:rsid w:val="00834DF7"/>
    <w:rsid w:val="00836AF8"/>
    <w:rsid w:val="00837A8A"/>
    <w:rsid w:val="008404E3"/>
    <w:rsid w:val="00841338"/>
    <w:rsid w:val="008415E8"/>
    <w:rsid w:val="00841D8D"/>
    <w:rsid w:val="00842F7A"/>
    <w:rsid w:val="008432CD"/>
    <w:rsid w:val="00843697"/>
    <w:rsid w:val="00844BF0"/>
    <w:rsid w:val="00844E39"/>
    <w:rsid w:val="00847B12"/>
    <w:rsid w:val="0085074E"/>
    <w:rsid w:val="00851D33"/>
    <w:rsid w:val="00852A9E"/>
    <w:rsid w:val="008546E5"/>
    <w:rsid w:val="00854C72"/>
    <w:rsid w:val="00855E54"/>
    <w:rsid w:val="00857AF4"/>
    <w:rsid w:val="00857B08"/>
    <w:rsid w:val="00857B60"/>
    <w:rsid w:val="00857C25"/>
    <w:rsid w:val="00862248"/>
    <w:rsid w:val="00862DB4"/>
    <w:rsid w:val="008654A0"/>
    <w:rsid w:val="0086643E"/>
    <w:rsid w:val="00867F8A"/>
    <w:rsid w:val="00870968"/>
    <w:rsid w:val="00870C50"/>
    <w:rsid w:val="0087115A"/>
    <w:rsid w:val="00872351"/>
    <w:rsid w:val="00873F00"/>
    <w:rsid w:val="00877933"/>
    <w:rsid w:val="00880C51"/>
    <w:rsid w:val="00881CC5"/>
    <w:rsid w:val="00881ED7"/>
    <w:rsid w:val="00884BCB"/>
    <w:rsid w:val="00891BDB"/>
    <w:rsid w:val="008939E3"/>
    <w:rsid w:val="00893B62"/>
    <w:rsid w:val="00893F49"/>
    <w:rsid w:val="00894D88"/>
    <w:rsid w:val="00895EA3"/>
    <w:rsid w:val="00896CC1"/>
    <w:rsid w:val="00897A17"/>
    <w:rsid w:val="008A0D77"/>
    <w:rsid w:val="008A2D02"/>
    <w:rsid w:val="008A4A95"/>
    <w:rsid w:val="008A501A"/>
    <w:rsid w:val="008A5698"/>
    <w:rsid w:val="008A5844"/>
    <w:rsid w:val="008A6705"/>
    <w:rsid w:val="008A73B2"/>
    <w:rsid w:val="008B02A8"/>
    <w:rsid w:val="008B0BC7"/>
    <w:rsid w:val="008B162B"/>
    <w:rsid w:val="008B24B2"/>
    <w:rsid w:val="008B401C"/>
    <w:rsid w:val="008B47DA"/>
    <w:rsid w:val="008B6C08"/>
    <w:rsid w:val="008C0248"/>
    <w:rsid w:val="008C0768"/>
    <w:rsid w:val="008C078A"/>
    <w:rsid w:val="008C12AD"/>
    <w:rsid w:val="008C2EAD"/>
    <w:rsid w:val="008C31A4"/>
    <w:rsid w:val="008C5099"/>
    <w:rsid w:val="008C62CD"/>
    <w:rsid w:val="008C643C"/>
    <w:rsid w:val="008C6CDE"/>
    <w:rsid w:val="008C6DDC"/>
    <w:rsid w:val="008C7BC7"/>
    <w:rsid w:val="008D03BC"/>
    <w:rsid w:val="008D0D9F"/>
    <w:rsid w:val="008D1EEA"/>
    <w:rsid w:val="008D4529"/>
    <w:rsid w:val="008D5934"/>
    <w:rsid w:val="008D6E85"/>
    <w:rsid w:val="008D793B"/>
    <w:rsid w:val="008E097F"/>
    <w:rsid w:val="008E122B"/>
    <w:rsid w:val="008E1914"/>
    <w:rsid w:val="008E4BF1"/>
    <w:rsid w:val="008E5C84"/>
    <w:rsid w:val="008E6CC1"/>
    <w:rsid w:val="008E7449"/>
    <w:rsid w:val="008E7CCF"/>
    <w:rsid w:val="008F1B32"/>
    <w:rsid w:val="008F3656"/>
    <w:rsid w:val="008F39CF"/>
    <w:rsid w:val="008F3B39"/>
    <w:rsid w:val="008F3BE2"/>
    <w:rsid w:val="008F500C"/>
    <w:rsid w:val="008F5B98"/>
    <w:rsid w:val="008F5E17"/>
    <w:rsid w:val="009005E2"/>
    <w:rsid w:val="00900836"/>
    <w:rsid w:val="00901A6C"/>
    <w:rsid w:val="00901CB6"/>
    <w:rsid w:val="009050B9"/>
    <w:rsid w:val="00906BB5"/>
    <w:rsid w:val="009078E9"/>
    <w:rsid w:val="0091192B"/>
    <w:rsid w:val="0091250D"/>
    <w:rsid w:val="00913F0C"/>
    <w:rsid w:val="00914DF6"/>
    <w:rsid w:val="00915792"/>
    <w:rsid w:val="00916ACB"/>
    <w:rsid w:val="009249DB"/>
    <w:rsid w:val="009250B0"/>
    <w:rsid w:val="009256BD"/>
    <w:rsid w:val="009271D1"/>
    <w:rsid w:val="00927876"/>
    <w:rsid w:val="00927FB9"/>
    <w:rsid w:val="009305F2"/>
    <w:rsid w:val="0093177B"/>
    <w:rsid w:val="009328B3"/>
    <w:rsid w:val="00934BAE"/>
    <w:rsid w:val="00935B9F"/>
    <w:rsid w:val="009361AD"/>
    <w:rsid w:val="009366A2"/>
    <w:rsid w:val="00937625"/>
    <w:rsid w:val="0094241F"/>
    <w:rsid w:val="0094303A"/>
    <w:rsid w:val="0094393C"/>
    <w:rsid w:val="0094607B"/>
    <w:rsid w:val="0094747B"/>
    <w:rsid w:val="00951092"/>
    <w:rsid w:val="00951296"/>
    <w:rsid w:val="00951455"/>
    <w:rsid w:val="00951AD9"/>
    <w:rsid w:val="009522E9"/>
    <w:rsid w:val="009532AE"/>
    <w:rsid w:val="00953E7C"/>
    <w:rsid w:val="009540C2"/>
    <w:rsid w:val="00956BDF"/>
    <w:rsid w:val="00957997"/>
    <w:rsid w:val="00960540"/>
    <w:rsid w:val="00960F50"/>
    <w:rsid w:val="00961C81"/>
    <w:rsid w:val="00963565"/>
    <w:rsid w:val="009647EE"/>
    <w:rsid w:val="00966465"/>
    <w:rsid w:val="00966712"/>
    <w:rsid w:val="00966A4B"/>
    <w:rsid w:val="00966D28"/>
    <w:rsid w:val="0096721D"/>
    <w:rsid w:val="009674B0"/>
    <w:rsid w:val="00967A22"/>
    <w:rsid w:val="00967D99"/>
    <w:rsid w:val="00971122"/>
    <w:rsid w:val="009711AB"/>
    <w:rsid w:val="00971EB8"/>
    <w:rsid w:val="009725CE"/>
    <w:rsid w:val="0097387A"/>
    <w:rsid w:val="00974590"/>
    <w:rsid w:val="00974EEC"/>
    <w:rsid w:val="0097552C"/>
    <w:rsid w:val="0097693C"/>
    <w:rsid w:val="00977BFA"/>
    <w:rsid w:val="00977E92"/>
    <w:rsid w:val="00980B56"/>
    <w:rsid w:val="0098215E"/>
    <w:rsid w:val="00983FCE"/>
    <w:rsid w:val="009865D9"/>
    <w:rsid w:val="00987A05"/>
    <w:rsid w:val="0099049B"/>
    <w:rsid w:val="00990A4A"/>
    <w:rsid w:val="00992541"/>
    <w:rsid w:val="009925BE"/>
    <w:rsid w:val="0099586B"/>
    <w:rsid w:val="00995BBF"/>
    <w:rsid w:val="00995C38"/>
    <w:rsid w:val="0099680F"/>
    <w:rsid w:val="0099717C"/>
    <w:rsid w:val="009A2BB8"/>
    <w:rsid w:val="009A2C94"/>
    <w:rsid w:val="009A2FF8"/>
    <w:rsid w:val="009A4D00"/>
    <w:rsid w:val="009A4DF9"/>
    <w:rsid w:val="009A5311"/>
    <w:rsid w:val="009A688E"/>
    <w:rsid w:val="009A6941"/>
    <w:rsid w:val="009A762F"/>
    <w:rsid w:val="009A7994"/>
    <w:rsid w:val="009B36B8"/>
    <w:rsid w:val="009B3C98"/>
    <w:rsid w:val="009B4486"/>
    <w:rsid w:val="009B44A2"/>
    <w:rsid w:val="009B47D2"/>
    <w:rsid w:val="009B5530"/>
    <w:rsid w:val="009B6572"/>
    <w:rsid w:val="009B7287"/>
    <w:rsid w:val="009B7A1D"/>
    <w:rsid w:val="009C0D05"/>
    <w:rsid w:val="009C26D5"/>
    <w:rsid w:val="009C2AB5"/>
    <w:rsid w:val="009C3389"/>
    <w:rsid w:val="009C5493"/>
    <w:rsid w:val="009C5FA4"/>
    <w:rsid w:val="009C64DA"/>
    <w:rsid w:val="009C688E"/>
    <w:rsid w:val="009D0444"/>
    <w:rsid w:val="009D0F4B"/>
    <w:rsid w:val="009D2F63"/>
    <w:rsid w:val="009D6030"/>
    <w:rsid w:val="009D7029"/>
    <w:rsid w:val="009D7AE7"/>
    <w:rsid w:val="009E0258"/>
    <w:rsid w:val="009E1AA8"/>
    <w:rsid w:val="009E1E8B"/>
    <w:rsid w:val="009E2838"/>
    <w:rsid w:val="009E2A0C"/>
    <w:rsid w:val="009E4606"/>
    <w:rsid w:val="009E605D"/>
    <w:rsid w:val="009E7D91"/>
    <w:rsid w:val="009E7E50"/>
    <w:rsid w:val="009F08FE"/>
    <w:rsid w:val="009F1197"/>
    <w:rsid w:val="009F151D"/>
    <w:rsid w:val="009F16FA"/>
    <w:rsid w:val="009F1C96"/>
    <w:rsid w:val="009F2E86"/>
    <w:rsid w:val="009F3C6F"/>
    <w:rsid w:val="009F487B"/>
    <w:rsid w:val="009F7FD6"/>
    <w:rsid w:val="00A02728"/>
    <w:rsid w:val="00A04F88"/>
    <w:rsid w:val="00A05C44"/>
    <w:rsid w:val="00A05C96"/>
    <w:rsid w:val="00A07DC9"/>
    <w:rsid w:val="00A1078D"/>
    <w:rsid w:val="00A10EFC"/>
    <w:rsid w:val="00A112A9"/>
    <w:rsid w:val="00A12913"/>
    <w:rsid w:val="00A13FF2"/>
    <w:rsid w:val="00A147C8"/>
    <w:rsid w:val="00A1506B"/>
    <w:rsid w:val="00A15511"/>
    <w:rsid w:val="00A17D8F"/>
    <w:rsid w:val="00A20A45"/>
    <w:rsid w:val="00A21524"/>
    <w:rsid w:val="00A2338C"/>
    <w:rsid w:val="00A23D44"/>
    <w:rsid w:val="00A24E68"/>
    <w:rsid w:val="00A25CE2"/>
    <w:rsid w:val="00A25DA0"/>
    <w:rsid w:val="00A27D9C"/>
    <w:rsid w:val="00A30186"/>
    <w:rsid w:val="00A3035D"/>
    <w:rsid w:val="00A31796"/>
    <w:rsid w:val="00A32FA9"/>
    <w:rsid w:val="00A32FC0"/>
    <w:rsid w:val="00A34EE0"/>
    <w:rsid w:val="00A378A2"/>
    <w:rsid w:val="00A37AAB"/>
    <w:rsid w:val="00A4003C"/>
    <w:rsid w:val="00A4005A"/>
    <w:rsid w:val="00A402B6"/>
    <w:rsid w:val="00A44A49"/>
    <w:rsid w:val="00A460A6"/>
    <w:rsid w:val="00A47574"/>
    <w:rsid w:val="00A475D1"/>
    <w:rsid w:val="00A4788E"/>
    <w:rsid w:val="00A4794C"/>
    <w:rsid w:val="00A47CED"/>
    <w:rsid w:val="00A50087"/>
    <w:rsid w:val="00A5017A"/>
    <w:rsid w:val="00A504EB"/>
    <w:rsid w:val="00A513A8"/>
    <w:rsid w:val="00A519E1"/>
    <w:rsid w:val="00A53202"/>
    <w:rsid w:val="00A535E7"/>
    <w:rsid w:val="00A541ED"/>
    <w:rsid w:val="00A542EA"/>
    <w:rsid w:val="00A5562E"/>
    <w:rsid w:val="00A56036"/>
    <w:rsid w:val="00A56523"/>
    <w:rsid w:val="00A60A50"/>
    <w:rsid w:val="00A610C8"/>
    <w:rsid w:val="00A630B0"/>
    <w:rsid w:val="00A632EC"/>
    <w:rsid w:val="00A64316"/>
    <w:rsid w:val="00A6502D"/>
    <w:rsid w:val="00A65C4C"/>
    <w:rsid w:val="00A668F1"/>
    <w:rsid w:val="00A675C8"/>
    <w:rsid w:val="00A676B9"/>
    <w:rsid w:val="00A70CEE"/>
    <w:rsid w:val="00A71765"/>
    <w:rsid w:val="00A72DBE"/>
    <w:rsid w:val="00A74489"/>
    <w:rsid w:val="00A76DA0"/>
    <w:rsid w:val="00A77749"/>
    <w:rsid w:val="00A80507"/>
    <w:rsid w:val="00A80F92"/>
    <w:rsid w:val="00A84062"/>
    <w:rsid w:val="00A8464A"/>
    <w:rsid w:val="00A857CB"/>
    <w:rsid w:val="00A859E5"/>
    <w:rsid w:val="00A909FC"/>
    <w:rsid w:val="00A90ACB"/>
    <w:rsid w:val="00A90EFF"/>
    <w:rsid w:val="00A9157D"/>
    <w:rsid w:val="00A9275E"/>
    <w:rsid w:val="00A937AA"/>
    <w:rsid w:val="00A93F1D"/>
    <w:rsid w:val="00A95934"/>
    <w:rsid w:val="00A96C00"/>
    <w:rsid w:val="00A97244"/>
    <w:rsid w:val="00A972D9"/>
    <w:rsid w:val="00AA0C90"/>
    <w:rsid w:val="00AA15EC"/>
    <w:rsid w:val="00AA36B8"/>
    <w:rsid w:val="00AA37BF"/>
    <w:rsid w:val="00AA516F"/>
    <w:rsid w:val="00AA57E9"/>
    <w:rsid w:val="00AA6954"/>
    <w:rsid w:val="00AA6B91"/>
    <w:rsid w:val="00AA70C5"/>
    <w:rsid w:val="00AA7C0B"/>
    <w:rsid w:val="00AB38F8"/>
    <w:rsid w:val="00AB6D49"/>
    <w:rsid w:val="00AB7902"/>
    <w:rsid w:val="00AC1555"/>
    <w:rsid w:val="00AC1DE6"/>
    <w:rsid w:val="00AC2334"/>
    <w:rsid w:val="00AC25B9"/>
    <w:rsid w:val="00AC3267"/>
    <w:rsid w:val="00AC3DCE"/>
    <w:rsid w:val="00AC4742"/>
    <w:rsid w:val="00AC4A02"/>
    <w:rsid w:val="00AC4AC4"/>
    <w:rsid w:val="00AC5E3E"/>
    <w:rsid w:val="00AC6B07"/>
    <w:rsid w:val="00AD15DD"/>
    <w:rsid w:val="00AD19BD"/>
    <w:rsid w:val="00AD1E41"/>
    <w:rsid w:val="00AD2D1B"/>
    <w:rsid w:val="00AD37F1"/>
    <w:rsid w:val="00AD3875"/>
    <w:rsid w:val="00AD5024"/>
    <w:rsid w:val="00AD5807"/>
    <w:rsid w:val="00AD5B84"/>
    <w:rsid w:val="00AE07CF"/>
    <w:rsid w:val="00AE4500"/>
    <w:rsid w:val="00AE4CC5"/>
    <w:rsid w:val="00AE6936"/>
    <w:rsid w:val="00AE7495"/>
    <w:rsid w:val="00AF09A0"/>
    <w:rsid w:val="00AF1345"/>
    <w:rsid w:val="00AF2EA0"/>
    <w:rsid w:val="00AF5120"/>
    <w:rsid w:val="00AF5654"/>
    <w:rsid w:val="00AF72CE"/>
    <w:rsid w:val="00B003B5"/>
    <w:rsid w:val="00B00AB4"/>
    <w:rsid w:val="00B01532"/>
    <w:rsid w:val="00B01A32"/>
    <w:rsid w:val="00B03663"/>
    <w:rsid w:val="00B05420"/>
    <w:rsid w:val="00B06582"/>
    <w:rsid w:val="00B10025"/>
    <w:rsid w:val="00B1058E"/>
    <w:rsid w:val="00B1146E"/>
    <w:rsid w:val="00B116D6"/>
    <w:rsid w:val="00B11953"/>
    <w:rsid w:val="00B12115"/>
    <w:rsid w:val="00B147DA"/>
    <w:rsid w:val="00B160A9"/>
    <w:rsid w:val="00B21D6D"/>
    <w:rsid w:val="00B220FE"/>
    <w:rsid w:val="00B237E9"/>
    <w:rsid w:val="00B23AA4"/>
    <w:rsid w:val="00B23B6F"/>
    <w:rsid w:val="00B24127"/>
    <w:rsid w:val="00B242FA"/>
    <w:rsid w:val="00B24925"/>
    <w:rsid w:val="00B26CA9"/>
    <w:rsid w:val="00B26E77"/>
    <w:rsid w:val="00B30F69"/>
    <w:rsid w:val="00B31528"/>
    <w:rsid w:val="00B31889"/>
    <w:rsid w:val="00B31D45"/>
    <w:rsid w:val="00B32BCD"/>
    <w:rsid w:val="00B3373C"/>
    <w:rsid w:val="00B34001"/>
    <w:rsid w:val="00B34132"/>
    <w:rsid w:val="00B35066"/>
    <w:rsid w:val="00B3706A"/>
    <w:rsid w:val="00B40893"/>
    <w:rsid w:val="00B411EF"/>
    <w:rsid w:val="00B41C92"/>
    <w:rsid w:val="00B42131"/>
    <w:rsid w:val="00B4274A"/>
    <w:rsid w:val="00B429DA"/>
    <w:rsid w:val="00B430A0"/>
    <w:rsid w:val="00B435CA"/>
    <w:rsid w:val="00B43958"/>
    <w:rsid w:val="00B446ED"/>
    <w:rsid w:val="00B46235"/>
    <w:rsid w:val="00B50712"/>
    <w:rsid w:val="00B50BA4"/>
    <w:rsid w:val="00B50C1D"/>
    <w:rsid w:val="00B5108C"/>
    <w:rsid w:val="00B53217"/>
    <w:rsid w:val="00B5504F"/>
    <w:rsid w:val="00B55350"/>
    <w:rsid w:val="00B560A6"/>
    <w:rsid w:val="00B5687D"/>
    <w:rsid w:val="00B570FB"/>
    <w:rsid w:val="00B62644"/>
    <w:rsid w:val="00B62A79"/>
    <w:rsid w:val="00B6601D"/>
    <w:rsid w:val="00B67978"/>
    <w:rsid w:val="00B735A4"/>
    <w:rsid w:val="00B749AB"/>
    <w:rsid w:val="00B75C85"/>
    <w:rsid w:val="00B766A6"/>
    <w:rsid w:val="00B76A8D"/>
    <w:rsid w:val="00B76C9E"/>
    <w:rsid w:val="00B77D3D"/>
    <w:rsid w:val="00B77F60"/>
    <w:rsid w:val="00B800CE"/>
    <w:rsid w:val="00B80640"/>
    <w:rsid w:val="00B81268"/>
    <w:rsid w:val="00B815DF"/>
    <w:rsid w:val="00B81C1B"/>
    <w:rsid w:val="00B82830"/>
    <w:rsid w:val="00B82842"/>
    <w:rsid w:val="00B82DBC"/>
    <w:rsid w:val="00B84C73"/>
    <w:rsid w:val="00B858C1"/>
    <w:rsid w:val="00B86BAF"/>
    <w:rsid w:val="00B86DE8"/>
    <w:rsid w:val="00B871CB"/>
    <w:rsid w:val="00B906F7"/>
    <w:rsid w:val="00B92087"/>
    <w:rsid w:val="00B92BD7"/>
    <w:rsid w:val="00B93250"/>
    <w:rsid w:val="00B94076"/>
    <w:rsid w:val="00B943FF"/>
    <w:rsid w:val="00B95311"/>
    <w:rsid w:val="00B96C7A"/>
    <w:rsid w:val="00B97822"/>
    <w:rsid w:val="00BA0377"/>
    <w:rsid w:val="00BA078E"/>
    <w:rsid w:val="00BA184F"/>
    <w:rsid w:val="00BA2897"/>
    <w:rsid w:val="00BA3224"/>
    <w:rsid w:val="00BA35E9"/>
    <w:rsid w:val="00BA4EE2"/>
    <w:rsid w:val="00BA5045"/>
    <w:rsid w:val="00BA709E"/>
    <w:rsid w:val="00BB42CF"/>
    <w:rsid w:val="00BB43D2"/>
    <w:rsid w:val="00BB46A8"/>
    <w:rsid w:val="00BB4D00"/>
    <w:rsid w:val="00BB6102"/>
    <w:rsid w:val="00BB7155"/>
    <w:rsid w:val="00BC0BFF"/>
    <w:rsid w:val="00BC25A4"/>
    <w:rsid w:val="00BC2EB4"/>
    <w:rsid w:val="00BC3BB9"/>
    <w:rsid w:val="00BC3DCB"/>
    <w:rsid w:val="00BC457C"/>
    <w:rsid w:val="00BC7928"/>
    <w:rsid w:val="00BC7C6B"/>
    <w:rsid w:val="00BC7E2F"/>
    <w:rsid w:val="00BD0CC2"/>
    <w:rsid w:val="00BD1F31"/>
    <w:rsid w:val="00BD206E"/>
    <w:rsid w:val="00BD27EE"/>
    <w:rsid w:val="00BD2D0E"/>
    <w:rsid w:val="00BD3D16"/>
    <w:rsid w:val="00BD3F61"/>
    <w:rsid w:val="00BD4386"/>
    <w:rsid w:val="00BD4BDF"/>
    <w:rsid w:val="00BD4F5B"/>
    <w:rsid w:val="00BD5320"/>
    <w:rsid w:val="00BD572E"/>
    <w:rsid w:val="00BD6852"/>
    <w:rsid w:val="00BD705C"/>
    <w:rsid w:val="00BD7D6F"/>
    <w:rsid w:val="00BE08F6"/>
    <w:rsid w:val="00BE14D7"/>
    <w:rsid w:val="00BE4286"/>
    <w:rsid w:val="00BE4428"/>
    <w:rsid w:val="00BE564C"/>
    <w:rsid w:val="00BE5AF4"/>
    <w:rsid w:val="00BF09E8"/>
    <w:rsid w:val="00BF0C2C"/>
    <w:rsid w:val="00BF4F80"/>
    <w:rsid w:val="00BF5439"/>
    <w:rsid w:val="00BF572C"/>
    <w:rsid w:val="00C0002B"/>
    <w:rsid w:val="00C004EB"/>
    <w:rsid w:val="00C01043"/>
    <w:rsid w:val="00C01909"/>
    <w:rsid w:val="00C02657"/>
    <w:rsid w:val="00C028DF"/>
    <w:rsid w:val="00C03D3E"/>
    <w:rsid w:val="00C0444B"/>
    <w:rsid w:val="00C04869"/>
    <w:rsid w:val="00C04F7D"/>
    <w:rsid w:val="00C103D1"/>
    <w:rsid w:val="00C10934"/>
    <w:rsid w:val="00C15BC5"/>
    <w:rsid w:val="00C1672D"/>
    <w:rsid w:val="00C2298B"/>
    <w:rsid w:val="00C23D5E"/>
    <w:rsid w:val="00C23E65"/>
    <w:rsid w:val="00C25000"/>
    <w:rsid w:val="00C25A52"/>
    <w:rsid w:val="00C30D58"/>
    <w:rsid w:val="00C32AB1"/>
    <w:rsid w:val="00C32B66"/>
    <w:rsid w:val="00C33089"/>
    <w:rsid w:val="00C33641"/>
    <w:rsid w:val="00C35087"/>
    <w:rsid w:val="00C3600E"/>
    <w:rsid w:val="00C4220E"/>
    <w:rsid w:val="00C4359F"/>
    <w:rsid w:val="00C4420F"/>
    <w:rsid w:val="00C44C4A"/>
    <w:rsid w:val="00C457E3"/>
    <w:rsid w:val="00C458F3"/>
    <w:rsid w:val="00C45906"/>
    <w:rsid w:val="00C46573"/>
    <w:rsid w:val="00C4727D"/>
    <w:rsid w:val="00C47FE6"/>
    <w:rsid w:val="00C51BED"/>
    <w:rsid w:val="00C5363A"/>
    <w:rsid w:val="00C55412"/>
    <w:rsid w:val="00C5545A"/>
    <w:rsid w:val="00C558F0"/>
    <w:rsid w:val="00C611FD"/>
    <w:rsid w:val="00C63D4C"/>
    <w:rsid w:val="00C6552B"/>
    <w:rsid w:val="00C65B54"/>
    <w:rsid w:val="00C6772F"/>
    <w:rsid w:val="00C7122F"/>
    <w:rsid w:val="00C7282B"/>
    <w:rsid w:val="00C73D76"/>
    <w:rsid w:val="00C74BF7"/>
    <w:rsid w:val="00C7508C"/>
    <w:rsid w:val="00C757D6"/>
    <w:rsid w:val="00C7652B"/>
    <w:rsid w:val="00C765FD"/>
    <w:rsid w:val="00C7709E"/>
    <w:rsid w:val="00C77610"/>
    <w:rsid w:val="00C779E9"/>
    <w:rsid w:val="00C807BD"/>
    <w:rsid w:val="00C8094B"/>
    <w:rsid w:val="00C8143A"/>
    <w:rsid w:val="00C81684"/>
    <w:rsid w:val="00C8182F"/>
    <w:rsid w:val="00C822B6"/>
    <w:rsid w:val="00C823E3"/>
    <w:rsid w:val="00C829E1"/>
    <w:rsid w:val="00C82C7B"/>
    <w:rsid w:val="00C83442"/>
    <w:rsid w:val="00C871A1"/>
    <w:rsid w:val="00C873A9"/>
    <w:rsid w:val="00C9200B"/>
    <w:rsid w:val="00C9341B"/>
    <w:rsid w:val="00C93584"/>
    <w:rsid w:val="00C93A63"/>
    <w:rsid w:val="00C93B34"/>
    <w:rsid w:val="00C95FDE"/>
    <w:rsid w:val="00C9650B"/>
    <w:rsid w:val="00CA0904"/>
    <w:rsid w:val="00CA29F6"/>
    <w:rsid w:val="00CA2AC2"/>
    <w:rsid w:val="00CA389C"/>
    <w:rsid w:val="00CA3909"/>
    <w:rsid w:val="00CA4B09"/>
    <w:rsid w:val="00CA5038"/>
    <w:rsid w:val="00CA6713"/>
    <w:rsid w:val="00CA7DD4"/>
    <w:rsid w:val="00CB1C4D"/>
    <w:rsid w:val="00CB51EE"/>
    <w:rsid w:val="00CB5E46"/>
    <w:rsid w:val="00CB7012"/>
    <w:rsid w:val="00CB7025"/>
    <w:rsid w:val="00CB711A"/>
    <w:rsid w:val="00CB7B97"/>
    <w:rsid w:val="00CC49D8"/>
    <w:rsid w:val="00CC53F1"/>
    <w:rsid w:val="00CC5573"/>
    <w:rsid w:val="00CC64C1"/>
    <w:rsid w:val="00CC74C5"/>
    <w:rsid w:val="00CD1D66"/>
    <w:rsid w:val="00CD42DF"/>
    <w:rsid w:val="00CD4736"/>
    <w:rsid w:val="00CD4BAC"/>
    <w:rsid w:val="00CD5E4E"/>
    <w:rsid w:val="00CD7C6A"/>
    <w:rsid w:val="00CE15B4"/>
    <w:rsid w:val="00CE3C39"/>
    <w:rsid w:val="00CE3F14"/>
    <w:rsid w:val="00CE4591"/>
    <w:rsid w:val="00CE4ED1"/>
    <w:rsid w:val="00CE572E"/>
    <w:rsid w:val="00CE60FA"/>
    <w:rsid w:val="00CE7913"/>
    <w:rsid w:val="00CF04B9"/>
    <w:rsid w:val="00CF1A86"/>
    <w:rsid w:val="00CF2347"/>
    <w:rsid w:val="00CF389F"/>
    <w:rsid w:val="00CF4184"/>
    <w:rsid w:val="00CF43F7"/>
    <w:rsid w:val="00CF512C"/>
    <w:rsid w:val="00D00FA9"/>
    <w:rsid w:val="00D01AF5"/>
    <w:rsid w:val="00D01E25"/>
    <w:rsid w:val="00D10A6B"/>
    <w:rsid w:val="00D11F40"/>
    <w:rsid w:val="00D12552"/>
    <w:rsid w:val="00D1297A"/>
    <w:rsid w:val="00D138BB"/>
    <w:rsid w:val="00D1467D"/>
    <w:rsid w:val="00D16B65"/>
    <w:rsid w:val="00D22C9B"/>
    <w:rsid w:val="00D247DB"/>
    <w:rsid w:val="00D25C83"/>
    <w:rsid w:val="00D26C13"/>
    <w:rsid w:val="00D26E96"/>
    <w:rsid w:val="00D27085"/>
    <w:rsid w:val="00D304B5"/>
    <w:rsid w:val="00D30A59"/>
    <w:rsid w:val="00D324E4"/>
    <w:rsid w:val="00D33BC0"/>
    <w:rsid w:val="00D369F0"/>
    <w:rsid w:val="00D37191"/>
    <w:rsid w:val="00D406A2"/>
    <w:rsid w:val="00D427AC"/>
    <w:rsid w:val="00D4318B"/>
    <w:rsid w:val="00D43E14"/>
    <w:rsid w:val="00D451F9"/>
    <w:rsid w:val="00D455C3"/>
    <w:rsid w:val="00D5000B"/>
    <w:rsid w:val="00D51671"/>
    <w:rsid w:val="00D516C4"/>
    <w:rsid w:val="00D518B6"/>
    <w:rsid w:val="00D52D9C"/>
    <w:rsid w:val="00D531BF"/>
    <w:rsid w:val="00D53874"/>
    <w:rsid w:val="00D540F8"/>
    <w:rsid w:val="00D54247"/>
    <w:rsid w:val="00D54443"/>
    <w:rsid w:val="00D54B8B"/>
    <w:rsid w:val="00D54E80"/>
    <w:rsid w:val="00D5634A"/>
    <w:rsid w:val="00D57508"/>
    <w:rsid w:val="00D601E9"/>
    <w:rsid w:val="00D602E5"/>
    <w:rsid w:val="00D60F75"/>
    <w:rsid w:val="00D62685"/>
    <w:rsid w:val="00D636C1"/>
    <w:rsid w:val="00D66029"/>
    <w:rsid w:val="00D70C6E"/>
    <w:rsid w:val="00D7415F"/>
    <w:rsid w:val="00D7469C"/>
    <w:rsid w:val="00D74834"/>
    <w:rsid w:val="00D75470"/>
    <w:rsid w:val="00D763F5"/>
    <w:rsid w:val="00D77045"/>
    <w:rsid w:val="00D83A40"/>
    <w:rsid w:val="00D84736"/>
    <w:rsid w:val="00D90A2C"/>
    <w:rsid w:val="00D90BE3"/>
    <w:rsid w:val="00D91424"/>
    <w:rsid w:val="00D91A1C"/>
    <w:rsid w:val="00D9287C"/>
    <w:rsid w:val="00D92C18"/>
    <w:rsid w:val="00D939F6"/>
    <w:rsid w:val="00D93F39"/>
    <w:rsid w:val="00D9411D"/>
    <w:rsid w:val="00D9543A"/>
    <w:rsid w:val="00D96677"/>
    <w:rsid w:val="00D97DDE"/>
    <w:rsid w:val="00DA0935"/>
    <w:rsid w:val="00DA1402"/>
    <w:rsid w:val="00DA4AA9"/>
    <w:rsid w:val="00DA4BED"/>
    <w:rsid w:val="00DA4E21"/>
    <w:rsid w:val="00DA6B9C"/>
    <w:rsid w:val="00DB150E"/>
    <w:rsid w:val="00DB26D8"/>
    <w:rsid w:val="00DB4476"/>
    <w:rsid w:val="00DB5AC9"/>
    <w:rsid w:val="00DB766B"/>
    <w:rsid w:val="00DC0F5E"/>
    <w:rsid w:val="00DC1EDC"/>
    <w:rsid w:val="00DC2F92"/>
    <w:rsid w:val="00DC30D1"/>
    <w:rsid w:val="00DC45DA"/>
    <w:rsid w:val="00DC5141"/>
    <w:rsid w:val="00DC5700"/>
    <w:rsid w:val="00DC6309"/>
    <w:rsid w:val="00DC6E27"/>
    <w:rsid w:val="00DC76D3"/>
    <w:rsid w:val="00DC77AB"/>
    <w:rsid w:val="00DC79B0"/>
    <w:rsid w:val="00DD0C68"/>
    <w:rsid w:val="00DD0CB0"/>
    <w:rsid w:val="00DD17DA"/>
    <w:rsid w:val="00DD2ECA"/>
    <w:rsid w:val="00DD430A"/>
    <w:rsid w:val="00DD501A"/>
    <w:rsid w:val="00DD58E4"/>
    <w:rsid w:val="00DD799E"/>
    <w:rsid w:val="00DD79ED"/>
    <w:rsid w:val="00DE043C"/>
    <w:rsid w:val="00DE0925"/>
    <w:rsid w:val="00DE23C2"/>
    <w:rsid w:val="00DE3BFD"/>
    <w:rsid w:val="00DE54B6"/>
    <w:rsid w:val="00DE594A"/>
    <w:rsid w:val="00DF36A5"/>
    <w:rsid w:val="00DF5905"/>
    <w:rsid w:val="00DF698B"/>
    <w:rsid w:val="00DF6BCA"/>
    <w:rsid w:val="00DF75F7"/>
    <w:rsid w:val="00DF7FB9"/>
    <w:rsid w:val="00E0064B"/>
    <w:rsid w:val="00E01727"/>
    <w:rsid w:val="00E02D1D"/>
    <w:rsid w:val="00E06D82"/>
    <w:rsid w:val="00E06F2F"/>
    <w:rsid w:val="00E0733D"/>
    <w:rsid w:val="00E07680"/>
    <w:rsid w:val="00E11312"/>
    <w:rsid w:val="00E11BDC"/>
    <w:rsid w:val="00E1253C"/>
    <w:rsid w:val="00E131B6"/>
    <w:rsid w:val="00E14479"/>
    <w:rsid w:val="00E14DA7"/>
    <w:rsid w:val="00E15429"/>
    <w:rsid w:val="00E17952"/>
    <w:rsid w:val="00E17AAA"/>
    <w:rsid w:val="00E202E4"/>
    <w:rsid w:val="00E21B2F"/>
    <w:rsid w:val="00E22221"/>
    <w:rsid w:val="00E22CD6"/>
    <w:rsid w:val="00E22D64"/>
    <w:rsid w:val="00E242AB"/>
    <w:rsid w:val="00E24789"/>
    <w:rsid w:val="00E24EF9"/>
    <w:rsid w:val="00E25410"/>
    <w:rsid w:val="00E26373"/>
    <w:rsid w:val="00E2691B"/>
    <w:rsid w:val="00E26A56"/>
    <w:rsid w:val="00E30577"/>
    <w:rsid w:val="00E31C33"/>
    <w:rsid w:val="00E344BA"/>
    <w:rsid w:val="00E34D63"/>
    <w:rsid w:val="00E34D8E"/>
    <w:rsid w:val="00E35BB7"/>
    <w:rsid w:val="00E40297"/>
    <w:rsid w:val="00E44AF1"/>
    <w:rsid w:val="00E45133"/>
    <w:rsid w:val="00E45E2D"/>
    <w:rsid w:val="00E46A33"/>
    <w:rsid w:val="00E47E1E"/>
    <w:rsid w:val="00E5108A"/>
    <w:rsid w:val="00E51626"/>
    <w:rsid w:val="00E51658"/>
    <w:rsid w:val="00E53758"/>
    <w:rsid w:val="00E55D12"/>
    <w:rsid w:val="00E55DA5"/>
    <w:rsid w:val="00E604CC"/>
    <w:rsid w:val="00E61197"/>
    <w:rsid w:val="00E61322"/>
    <w:rsid w:val="00E61C81"/>
    <w:rsid w:val="00E620E4"/>
    <w:rsid w:val="00E62AEA"/>
    <w:rsid w:val="00E63738"/>
    <w:rsid w:val="00E6503F"/>
    <w:rsid w:val="00E65F40"/>
    <w:rsid w:val="00E66DED"/>
    <w:rsid w:val="00E708D1"/>
    <w:rsid w:val="00E752EC"/>
    <w:rsid w:val="00E75AEB"/>
    <w:rsid w:val="00E75E33"/>
    <w:rsid w:val="00E7698B"/>
    <w:rsid w:val="00E77AD0"/>
    <w:rsid w:val="00E77C19"/>
    <w:rsid w:val="00E800FC"/>
    <w:rsid w:val="00E81B98"/>
    <w:rsid w:val="00E82458"/>
    <w:rsid w:val="00E835C9"/>
    <w:rsid w:val="00E841C1"/>
    <w:rsid w:val="00E8531A"/>
    <w:rsid w:val="00E857A6"/>
    <w:rsid w:val="00E97460"/>
    <w:rsid w:val="00E97757"/>
    <w:rsid w:val="00EA0FDD"/>
    <w:rsid w:val="00EA2C19"/>
    <w:rsid w:val="00EA3192"/>
    <w:rsid w:val="00EA4B9E"/>
    <w:rsid w:val="00EA6B6E"/>
    <w:rsid w:val="00EB01F0"/>
    <w:rsid w:val="00EB0C6F"/>
    <w:rsid w:val="00EB11F6"/>
    <w:rsid w:val="00EB3CBD"/>
    <w:rsid w:val="00EB4474"/>
    <w:rsid w:val="00EB724F"/>
    <w:rsid w:val="00EC3BA9"/>
    <w:rsid w:val="00EC43C7"/>
    <w:rsid w:val="00EC4F6E"/>
    <w:rsid w:val="00EC74DE"/>
    <w:rsid w:val="00EC7D79"/>
    <w:rsid w:val="00ED0378"/>
    <w:rsid w:val="00ED037A"/>
    <w:rsid w:val="00ED1043"/>
    <w:rsid w:val="00ED2013"/>
    <w:rsid w:val="00ED2746"/>
    <w:rsid w:val="00ED3D3E"/>
    <w:rsid w:val="00ED47E9"/>
    <w:rsid w:val="00ED54AC"/>
    <w:rsid w:val="00ED5A56"/>
    <w:rsid w:val="00ED67F3"/>
    <w:rsid w:val="00ED7E5A"/>
    <w:rsid w:val="00EE08DB"/>
    <w:rsid w:val="00EE12E0"/>
    <w:rsid w:val="00EE1D45"/>
    <w:rsid w:val="00EE20FD"/>
    <w:rsid w:val="00EE27C1"/>
    <w:rsid w:val="00EE2FEE"/>
    <w:rsid w:val="00EE4525"/>
    <w:rsid w:val="00EE4F56"/>
    <w:rsid w:val="00EE6FDF"/>
    <w:rsid w:val="00EF1581"/>
    <w:rsid w:val="00EF1740"/>
    <w:rsid w:val="00EF290A"/>
    <w:rsid w:val="00EF395D"/>
    <w:rsid w:val="00EF4FE9"/>
    <w:rsid w:val="00F000DE"/>
    <w:rsid w:val="00F003E6"/>
    <w:rsid w:val="00F00ABE"/>
    <w:rsid w:val="00F01F01"/>
    <w:rsid w:val="00F02212"/>
    <w:rsid w:val="00F051E7"/>
    <w:rsid w:val="00F1137B"/>
    <w:rsid w:val="00F13944"/>
    <w:rsid w:val="00F143E0"/>
    <w:rsid w:val="00F1450A"/>
    <w:rsid w:val="00F1490D"/>
    <w:rsid w:val="00F14AAC"/>
    <w:rsid w:val="00F15ADE"/>
    <w:rsid w:val="00F16E58"/>
    <w:rsid w:val="00F1749E"/>
    <w:rsid w:val="00F177D2"/>
    <w:rsid w:val="00F20C6E"/>
    <w:rsid w:val="00F20E78"/>
    <w:rsid w:val="00F24323"/>
    <w:rsid w:val="00F24984"/>
    <w:rsid w:val="00F24D2A"/>
    <w:rsid w:val="00F25EFA"/>
    <w:rsid w:val="00F27827"/>
    <w:rsid w:val="00F3070C"/>
    <w:rsid w:val="00F32824"/>
    <w:rsid w:val="00F33749"/>
    <w:rsid w:val="00F339A9"/>
    <w:rsid w:val="00F33BE1"/>
    <w:rsid w:val="00F34B15"/>
    <w:rsid w:val="00F36EBA"/>
    <w:rsid w:val="00F378D3"/>
    <w:rsid w:val="00F4031E"/>
    <w:rsid w:val="00F42AF6"/>
    <w:rsid w:val="00F432AB"/>
    <w:rsid w:val="00F43C9A"/>
    <w:rsid w:val="00F44452"/>
    <w:rsid w:val="00F459B5"/>
    <w:rsid w:val="00F463A9"/>
    <w:rsid w:val="00F4644D"/>
    <w:rsid w:val="00F46ED0"/>
    <w:rsid w:val="00F502F4"/>
    <w:rsid w:val="00F503D7"/>
    <w:rsid w:val="00F5366C"/>
    <w:rsid w:val="00F54AF3"/>
    <w:rsid w:val="00F5753D"/>
    <w:rsid w:val="00F5778E"/>
    <w:rsid w:val="00F61FB3"/>
    <w:rsid w:val="00F62901"/>
    <w:rsid w:val="00F632D3"/>
    <w:rsid w:val="00F64504"/>
    <w:rsid w:val="00F65CCA"/>
    <w:rsid w:val="00F661BE"/>
    <w:rsid w:val="00F66CC4"/>
    <w:rsid w:val="00F673BD"/>
    <w:rsid w:val="00F7170B"/>
    <w:rsid w:val="00F721B0"/>
    <w:rsid w:val="00F7296C"/>
    <w:rsid w:val="00F73B76"/>
    <w:rsid w:val="00F746E5"/>
    <w:rsid w:val="00F74CCF"/>
    <w:rsid w:val="00F76A1A"/>
    <w:rsid w:val="00F7735A"/>
    <w:rsid w:val="00F77AE2"/>
    <w:rsid w:val="00F80FD5"/>
    <w:rsid w:val="00F826F0"/>
    <w:rsid w:val="00F8518F"/>
    <w:rsid w:val="00F85B46"/>
    <w:rsid w:val="00F860DA"/>
    <w:rsid w:val="00F8710D"/>
    <w:rsid w:val="00F8732D"/>
    <w:rsid w:val="00F90E77"/>
    <w:rsid w:val="00F929C6"/>
    <w:rsid w:val="00F92B2D"/>
    <w:rsid w:val="00F92E9C"/>
    <w:rsid w:val="00F93A02"/>
    <w:rsid w:val="00F969A5"/>
    <w:rsid w:val="00FA10ED"/>
    <w:rsid w:val="00FA17FC"/>
    <w:rsid w:val="00FA1CEB"/>
    <w:rsid w:val="00FA48AE"/>
    <w:rsid w:val="00FA4C4A"/>
    <w:rsid w:val="00FA4C74"/>
    <w:rsid w:val="00FA5BCF"/>
    <w:rsid w:val="00FA7FA2"/>
    <w:rsid w:val="00FB0519"/>
    <w:rsid w:val="00FB06FA"/>
    <w:rsid w:val="00FB117F"/>
    <w:rsid w:val="00FB1441"/>
    <w:rsid w:val="00FB35ED"/>
    <w:rsid w:val="00FB6B92"/>
    <w:rsid w:val="00FC090F"/>
    <w:rsid w:val="00FC0D03"/>
    <w:rsid w:val="00FC0DD2"/>
    <w:rsid w:val="00FC0F81"/>
    <w:rsid w:val="00FC16AC"/>
    <w:rsid w:val="00FC57BF"/>
    <w:rsid w:val="00FC6B12"/>
    <w:rsid w:val="00FC7591"/>
    <w:rsid w:val="00FD0F89"/>
    <w:rsid w:val="00FD1020"/>
    <w:rsid w:val="00FD240C"/>
    <w:rsid w:val="00FD2936"/>
    <w:rsid w:val="00FD485C"/>
    <w:rsid w:val="00FD5AE6"/>
    <w:rsid w:val="00FD75B5"/>
    <w:rsid w:val="00FD7E9F"/>
    <w:rsid w:val="00FE1D99"/>
    <w:rsid w:val="00FE3595"/>
    <w:rsid w:val="00FE3900"/>
    <w:rsid w:val="00FE3CE9"/>
    <w:rsid w:val="00FE5453"/>
    <w:rsid w:val="00FE5676"/>
    <w:rsid w:val="00FE5F36"/>
    <w:rsid w:val="00FE73C8"/>
    <w:rsid w:val="00FE76B3"/>
    <w:rsid w:val="00FF3C14"/>
    <w:rsid w:val="00FF4854"/>
    <w:rsid w:val="00FF6CC1"/>
    <w:rsid w:val="00FF7F3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01b00,#fef0d6"/>
    </o:shapedefaults>
    <o:shapelayout v:ext="edit">
      <o:idmap v:ext="edit" data="1"/>
    </o:shapelayout>
  </w:shapeDefaults>
  <w:decimalSymbol w:val="."/>
  <w:listSeparator w:val=","/>
  <w14:docId w14:val="066B1A37"/>
  <w15:docId w15:val="{7D1826E0-6176-4F9D-93FC-0B1C40EA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511"/>
    <w:pPr>
      <w:jc w:val="both"/>
    </w:pPr>
    <w:rPr>
      <w:rFonts w:ascii="Candara" w:hAnsi="Candara"/>
      <w:sz w:val="22"/>
      <w:szCs w:val="22"/>
    </w:rPr>
  </w:style>
  <w:style w:type="paragraph" w:styleId="Heading1">
    <w:name w:val="heading 1"/>
    <w:aliases w:val="H1,Part,Titolo paragrafo,style1,??? 1,chaptertext,Proposal Chapter Heading,h1,Perot,Header 1,II+,I,Head1,section,heading 1.1,L1,dd heading 1,dh1,SITA,H11,Part1,style11,??? 11,chaptertext1,Proposal Chapter Heading1,H12,Part2,style12,??? 12,11"/>
    <w:basedOn w:val="Normal"/>
    <w:next w:val="Normal"/>
    <w:link w:val="Heading1Char"/>
    <w:qFormat/>
    <w:rsid w:val="001A3915"/>
    <w:pPr>
      <w:keepNext/>
      <w:keepLines/>
      <w:spacing w:before="480"/>
      <w:outlineLvl w:val="0"/>
    </w:pPr>
    <w:rPr>
      <w:rFonts w:ascii="Cambria" w:eastAsia="Times New Roman" w:hAnsi="Cambria"/>
      <w:b/>
      <w:bCs/>
      <w:color w:val="365F91"/>
      <w:sz w:val="28"/>
      <w:szCs w:val="28"/>
    </w:rPr>
  </w:style>
  <w:style w:type="paragraph" w:styleId="Heading2">
    <w:name w:val="heading 2"/>
    <w:aliases w:val="H2,style2,見出し 2,Chapter Title,Header 2,Func Header,Header 21,Func Header1,Header 22,Func Header2,Header 23,Func Header3,Header 24,Func Header4,Header 211,Func Header11,Header 221,Func Header21,Header 231,Func Header31,Header 25,Func Header5,L"/>
    <w:basedOn w:val="Normal"/>
    <w:next w:val="Normal"/>
    <w:link w:val="Heading2Char"/>
    <w:unhideWhenUsed/>
    <w:qFormat/>
    <w:rsid w:val="001336EC"/>
    <w:pPr>
      <w:keepNext/>
      <w:keepLines/>
      <w:spacing w:before="200"/>
      <w:outlineLvl w:val="1"/>
    </w:pPr>
    <w:rPr>
      <w:rFonts w:ascii="Cambria" w:eastAsia="Times New Roman" w:hAnsi="Cambria"/>
      <w:b/>
      <w:bCs/>
      <w:color w:val="4F81BD"/>
      <w:sz w:val="26"/>
      <w:szCs w:val="26"/>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1A3915"/>
    <w:pPr>
      <w:keepNext/>
      <w:keepLines/>
      <w:spacing w:before="200"/>
      <w:outlineLvl w:val="2"/>
    </w:pPr>
    <w:rPr>
      <w:rFonts w:ascii="Cambria" w:eastAsia="Times New Roman" w:hAnsi="Cambria"/>
      <w:b/>
      <w:bCs/>
      <w:color w:val="4F81BD"/>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1A3915"/>
    <w:pPr>
      <w:keepNext/>
      <w:keepLines/>
      <w:spacing w:before="200"/>
      <w:outlineLvl w:val="3"/>
    </w:pPr>
    <w:rPr>
      <w:rFonts w:ascii="Cambria" w:eastAsia="Times New Roman" w:hAnsi="Cambria"/>
      <w:b/>
      <w:bCs/>
      <w:i/>
      <w:iCs/>
      <w:color w:val="4F81BD"/>
    </w:rPr>
  </w:style>
  <w:style w:type="paragraph" w:styleId="Heading5">
    <w:name w:val="heading 5"/>
    <w:aliases w:val="H5,L5,5,H51,H52,L51,51,h5,Para5,Bullet point,Graph heading,Block Label,s,heading 5"/>
    <w:basedOn w:val="Normal"/>
    <w:next w:val="Normal"/>
    <w:link w:val="Heading5Char"/>
    <w:unhideWhenUsed/>
    <w:qFormat/>
    <w:rsid w:val="001A3915"/>
    <w:pPr>
      <w:keepNext/>
      <w:keepLines/>
      <w:spacing w:before="200"/>
      <w:outlineLvl w:val="4"/>
    </w:pPr>
    <w:rPr>
      <w:rFonts w:ascii="Cambria" w:eastAsia="Times New Roman" w:hAnsi="Cambria"/>
      <w:color w:val="243F60"/>
    </w:rPr>
  </w:style>
  <w:style w:type="paragraph" w:styleId="Heading6">
    <w:name w:val="heading 6"/>
    <w:aliases w:val="Sub-bullet point,h6,H6,h61,h62,Entrust Heading 6,instr,6,H61,H62,61"/>
    <w:basedOn w:val="Normal"/>
    <w:next w:val="Normal"/>
    <w:link w:val="Heading6Char"/>
    <w:unhideWhenUsed/>
    <w:qFormat/>
    <w:rsid w:val="001A3915"/>
    <w:pPr>
      <w:keepNext/>
      <w:keepLines/>
      <w:spacing w:before="200"/>
      <w:outlineLvl w:val="5"/>
    </w:pPr>
    <w:rPr>
      <w:rFonts w:ascii="Cambria" w:eastAsia="Times New Roman" w:hAnsi="Cambria"/>
      <w:i/>
      <w:iCs/>
      <w:color w:val="243F60"/>
    </w:rPr>
  </w:style>
  <w:style w:type="paragraph" w:styleId="Heading7">
    <w:name w:val="heading 7"/>
    <w:aliases w:val="Para no numbering,H7,heading 7"/>
    <w:basedOn w:val="Normal"/>
    <w:next w:val="Normal"/>
    <w:link w:val="Heading7Char"/>
    <w:unhideWhenUsed/>
    <w:qFormat/>
    <w:rsid w:val="00004528"/>
    <w:pPr>
      <w:keepNext/>
      <w:keepLines/>
      <w:spacing w:before="200"/>
      <w:outlineLvl w:val="6"/>
    </w:pPr>
    <w:rPr>
      <w:rFonts w:eastAsia="Times New Roman"/>
      <w:i/>
      <w:iCs/>
    </w:rPr>
  </w:style>
  <w:style w:type="paragraph" w:styleId="Heading8">
    <w:name w:val="heading 8"/>
    <w:aliases w:val="No num/gap,Entrust Heading 8,Material Section,matsect,H8,heading 8"/>
    <w:basedOn w:val="Normal"/>
    <w:next w:val="Normal"/>
    <w:link w:val="Heading8Char"/>
    <w:unhideWhenUsed/>
    <w:qFormat/>
    <w:rsid w:val="001A3915"/>
    <w:pPr>
      <w:keepNext/>
      <w:keepLines/>
      <w:spacing w:before="200"/>
      <w:outlineLvl w:val="7"/>
    </w:pPr>
    <w:rPr>
      <w:rFonts w:ascii="Cambria" w:eastAsia="Times New Roman" w:hAnsi="Cambria"/>
      <w:color w:val="404040"/>
      <w:szCs w:val="20"/>
    </w:rPr>
  </w:style>
  <w:style w:type="paragraph" w:styleId="Heading9">
    <w:name w:val="heading 9"/>
    <w:aliases w:val="Code eg's,appendix,App1,App Heading,Entrust Heading 9,oHeading 9,12 Heading 9,9,H9,heading 9"/>
    <w:basedOn w:val="Normal"/>
    <w:next w:val="Normal"/>
    <w:link w:val="Heading9Char"/>
    <w:unhideWhenUsed/>
    <w:qFormat/>
    <w:rsid w:val="001A3915"/>
    <w:pPr>
      <w:keepNext/>
      <w:keepLines/>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Titolo paragrafo Char,style1 Char,??? 1 Char,chaptertext Char,Proposal Chapter Heading Char,h1 Char,Perot Char,Header 1 Char,II+ Char,I Char,Head1 Char,section Char,heading 1.1 Char,L1 Char,dd heading 1 Char,dh1 Char"/>
    <w:basedOn w:val="DefaultParagraphFont"/>
    <w:link w:val="Heading1"/>
    <w:uiPriority w:val="9"/>
    <w:rsid w:val="001A3915"/>
    <w:rPr>
      <w:rFonts w:ascii="Cambria" w:eastAsia="Times New Roman" w:hAnsi="Cambria" w:cs="Times New Roman"/>
      <w:b/>
      <w:bCs/>
      <w:color w:val="365F91"/>
      <w:sz w:val="28"/>
      <w:szCs w:val="28"/>
    </w:rPr>
  </w:style>
  <w:style w:type="character" w:customStyle="1" w:styleId="Heading2Char">
    <w:name w:val="Heading 2 Char"/>
    <w:aliases w:val="H2 Char,style2 Char,見出し 2 Char,Chapter Title Char,Header 2 Char,Func Header Char,Header 21 Char,Func Header1 Char,Header 22 Char,Func Header2 Char,Header 23 Char,Func Header3 Char,Header 24 Char,Func Header4 Char,Header 211 Char,L Char"/>
    <w:basedOn w:val="DefaultParagraphFont"/>
    <w:link w:val="Heading2"/>
    <w:uiPriority w:val="9"/>
    <w:semiHidden/>
    <w:rsid w:val="001336EC"/>
    <w:rPr>
      <w:rFonts w:ascii="Cambria" w:eastAsia="Times New Roman" w:hAnsi="Cambria" w:cs="Times New Roman"/>
      <w:b/>
      <w:bCs/>
      <w:color w:val="4F81BD"/>
      <w:sz w:val="26"/>
      <w:szCs w:val="26"/>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uiPriority w:val="9"/>
    <w:semiHidden/>
    <w:rsid w:val="001A3915"/>
    <w:rPr>
      <w:rFonts w:ascii="Cambria" w:eastAsia="Times New Roman" w:hAnsi="Cambria" w:cs="Times New Roman"/>
      <w:b/>
      <w:bCs/>
      <w:color w:val="4F81BD"/>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uiPriority w:val="9"/>
    <w:semiHidden/>
    <w:rsid w:val="001A3915"/>
    <w:rPr>
      <w:rFonts w:ascii="Cambria" w:eastAsia="Times New Roman" w:hAnsi="Cambria" w:cs="Times New Roman"/>
      <w:b/>
      <w:bCs/>
      <w:i/>
      <w:iCs/>
      <w:color w:val="4F81BD"/>
    </w:rPr>
  </w:style>
  <w:style w:type="character" w:customStyle="1" w:styleId="Heading5Char">
    <w:name w:val="Heading 5 Char"/>
    <w:aliases w:val="H5 Char,L5 Char,5 Char,H51 Char,H52 Char,L51 Char,51 Char,h5 Char,Para5 Char,Bullet point Char,Graph heading Char,Block Label Char,s Char,heading 5 Char"/>
    <w:basedOn w:val="DefaultParagraphFont"/>
    <w:link w:val="Heading5"/>
    <w:uiPriority w:val="9"/>
    <w:semiHidden/>
    <w:rsid w:val="001A3915"/>
    <w:rPr>
      <w:rFonts w:ascii="Cambria" w:eastAsia="Times New Roman" w:hAnsi="Cambria" w:cs="Times New Roman"/>
      <w:color w:val="243F60"/>
    </w:rPr>
  </w:style>
  <w:style w:type="character" w:customStyle="1" w:styleId="Heading6Char">
    <w:name w:val="Heading 6 Char"/>
    <w:aliases w:val="Sub-bullet point Char,h6 Char,H6 Char,h61 Char,h62 Char,Entrust Heading 6 Char,instr Char,6 Char,H61 Char,H62 Char,61 Char"/>
    <w:basedOn w:val="DefaultParagraphFont"/>
    <w:link w:val="Heading6"/>
    <w:uiPriority w:val="9"/>
    <w:semiHidden/>
    <w:rsid w:val="001A3915"/>
    <w:rPr>
      <w:rFonts w:ascii="Cambria" w:eastAsia="Times New Roman" w:hAnsi="Cambria" w:cs="Times New Roman"/>
      <w:i/>
      <w:iCs/>
      <w:color w:val="243F60"/>
    </w:rPr>
  </w:style>
  <w:style w:type="character" w:customStyle="1" w:styleId="Heading7Char">
    <w:name w:val="Heading 7 Char"/>
    <w:aliases w:val="Para no numbering Char,H7 Char,heading 7 Char"/>
    <w:basedOn w:val="DefaultParagraphFont"/>
    <w:link w:val="Heading7"/>
    <w:rsid w:val="00004528"/>
    <w:rPr>
      <w:rFonts w:ascii="Arial" w:eastAsia="Times New Roman" w:hAnsi="Arial"/>
      <w:i/>
      <w:iCs/>
      <w:szCs w:val="22"/>
    </w:rPr>
  </w:style>
  <w:style w:type="character" w:customStyle="1" w:styleId="Heading8Char">
    <w:name w:val="Heading 8 Char"/>
    <w:aliases w:val="No num/gap Char,Entrust Heading 8 Char,Material Section Char,matsect Char,H8 Char,heading 8 Char"/>
    <w:basedOn w:val="DefaultParagraphFont"/>
    <w:link w:val="Heading8"/>
    <w:uiPriority w:val="9"/>
    <w:semiHidden/>
    <w:rsid w:val="001A3915"/>
    <w:rPr>
      <w:rFonts w:ascii="Cambria" w:eastAsia="Times New Roman" w:hAnsi="Cambria" w:cs="Times New Roman"/>
      <w:color w:val="404040"/>
      <w:sz w:val="20"/>
      <w:szCs w:val="20"/>
    </w:rPr>
  </w:style>
  <w:style w:type="character" w:customStyle="1" w:styleId="Heading9Char">
    <w:name w:val="Heading 9 Char"/>
    <w:aliases w:val="Code eg's Char,appendix Char,App1 Char,App Heading Char,Entrust Heading 9 Char,oHeading 9 Char,12 Heading 9 Char,9 Char,H9 Char,heading 9 Char"/>
    <w:basedOn w:val="DefaultParagraphFont"/>
    <w:link w:val="Heading9"/>
    <w:uiPriority w:val="9"/>
    <w:semiHidden/>
    <w:rsid w:val="001A3915"/>
    <w:rPr>
      <w:rFonts w:ascii="Cambria" w:eastAsia="Times New Roman" w:hAnsi="Cambria" w:cs="Times New Roman"/>
      <w:i/>
      <w:iCs/>
      <w:color w:val="404040"/>
      <w:sz w:val="20"/>
      <w:szCs w:val="20"/>
    </w:rPr>
  </w:style>
  <w:style w:type="table" w:customStyle="1" w:styleId="LN">
    <w:name w:val="LN"/>
    <w:basedOn w:val="TableNormal"/>
    <w:uiPriority w:val="99"/>
    <w:qFormat/>
    <w:rsid w:val="00082859"/>
    <w:rPr>
      <w:rFonts w:eastAsia="Cambri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0"/>
      </w:rPr>
      <w:tblPr/>
      <w:tcPr>
        <w:shd w:val="clear" w:color="auto" w:fill="B27C5A"/>
        <w:vAlign w:val="center"/>
      </w:tcPr>
    </w:tblStylePr>
    <w:tblStylePr w:type="band1Horz">
      <w:rPr>
        <w:rFonts w:ascii="Arial" w:hAnsi="Arial"/>
        <w:sz w:val="20"/>
      </w:rPr>
      <w:tblPr/>
      <w:tcPr>
        <w:shd w:val="clear" w:color="auto" w:fill="F5F3F1"/>
      </w:tcPr>
    </w:tblStylePr>
    <w:tblStylePr w:type="band2Horz">
      <w:rPr>
        <w:rFonts w:ascii="Arial" w:hAnsi="Arial"/>
        <w:sz w:val="20"/>
      </w:rPr>
      <w:tblPr/>
      <w:tcPr>
        <w:shd w:val="clear" w:color="auto" w:fill="FFFDF3"/>
      </w:tcPr>
    </w:tblStylePr>
  </w:style>
  <w:style w:type="table" w:customStyle="1" w:styleId="Style6">
    <w:name w:val="Style6"/>
    <w:basedOn w:val="TableNormal"/>
    <w:uiPriority w:val="99"/>
    <w:qFormat/>
    <w:rsid w:val="00534638"/>
    <w:rPr>
      <w:rFonts w:ascii="Arial" w:eastAsia="Cambria" w:hAnsi="Arial"/>
    </w:rPr>
    <w:tblPr>
      <w:tblStyleRowBandSize w:val="1"/>
    </w:tblPr>
    <w:tblStylePr w:type="firstRow">
      <w:rPr>
        <w:rFonts w:ascii="Cambria" w:hAnsi="Cambria"/>
        <w:b/>
        <w:color w:val="FFFFFF"/>
        <w:sz w:val="22"/>
      </w:rPr>
      <w:tblPr/>
      <w:tcPr>
        <w:tcBorders>
          <w:top w:val="nil"/>
          <w:left w:val="nil"/>
          <w:bottom w:val="nil"/>
          <w:right w:val="nil"/>
          <w:insideH w:val="nil"/>
          <w:insideV w:val="nil"/>
          <w:tl2br w:val="nil"/>
          <w:tr2bl w:val="nil"/>
        </w:tcBorders>
        <w:shd w:val="clear" w:color="auto" w:fill="C0504D"/>
      </w:tcPr>
    </w:tblStylePr>
    <w:tblStylePr w:type="band1Horz">
      <w:rPr>
        <w:rFonts w:ascii="Arial" w:hAnsi="Arial"/>
        <w:sz w:val="22"/>
      </w:rPr>
      <w:tblPr/>
      <w:tcPr>
        <w:tcBorders>
          <w:top w:val="nil"/>
          <w:left w:val="nil"/>
          <w:bottom w:val="nil"/>
          <w:right w:val="nil"/>
          <w:insideH w:val="nil"/>
          <w:insideV w:val="nil"/>
          <w:tl2br w:val="nil"/>
          <w:tr2bl w:val="nil"/>
        </w:tcBorders>
        <w:shd w:val="clear" w:color="auto" w:fill="F6F4EE"/>
      </w:tcPr>
    </w:tblStylePr>
    <w:tblStylePr w:type="band2Horz">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F8518F"/>
    <w:rPr>
      <w:rFonts w:ascii="Tahoma" w:hAnsi="Tahoma" w:cs="Tahoma"/>
      <w:sz w:val="16"/>
      <w:szCs w:val="16"/>
    </w:rPr>
  </w:style>
  <w:style w:type="character" w:customStyle="1" w:styleId="BalloonTextChar">
    <w:name w:val="Balloon Text Char"/>
    <w:basedOn w:val="DefaultParagraphFont"/>
    <w:link w:val="BalloonText"/>
    <w:uiPriority w:val="99"/>
    <w:semiHidden/>
    <w:rsid w:val="00F8518F"/>
    <w:rPr>
      <w:rFonts w:ascii="Tahoma" w:hAnsi="Tahoma" w:cs="Tahoma"/>
      <w:sz w:val="16"/>
      <w:szCs w:val="16"/>
    </w:rPr>
  </w:style>
  <w:style w:type="paragraph" w:styleId="Header">
    <w:name w:val="header"/>
    <w:aliases w:val="*Header,h,Chapter Name,reference"/>
    <w:basedOn w:val="Normal"/>
    <w:link w:val="HeaderChar"/>
    <w:uiPriority w:val="99"/>
    <w:unhideWhenUsed/>
    <w:rsid w:val="00F8518F"/>
    <w:pPr>
      <w:tabs>
        <w:tab w:val="center" w:pos="4680"/>
        <w:tab w:val="right" w:pos="9360"/>
      </w:tabs>
    </w:pPr>
  </w:style>
  <w:style w:type="character" w:customStyle="1" w:styleId="HeaderChar">
    <w:name w:val="Header Char"/>
    <w:aliases w:val="*Header Char,h Char,Chapter Name Char,reference Char"/>
    <w:basedOn w:val="DefaultParagraphFont"/>
    <w:link w:val="Header"/>
    <w:uiPriority w:val="99"/>
    <w:rsid w:val="00F8518F"/>
  </w:style>
  <w:style w:type="paragraph" w:styleId="Footer">
    <w:name w:val="footer"/>
    <w:aliases w:val="f"/>
    <w:basedOn w:val="Normal"/>
    <w:link w:val="FooterChar"/>
    <w:unhideWhenUsed/>
    <w:rsid w:val="00F8518F"/>
    <w:pPr>
      <w:tabs>
        <w:tab w:val="center" w:pos="4680"/>
        <w:tab w:val="right" w:pos="9360"/>
      </w:tabs>
    </w:pPr>
  </w:style>
  <w:style w:type="character" w:customStyle="1" w:styleId="FooterChar">
    <w:name w:val="Footer Char"/>
    <w:aliases w:val="f Char"/>
    <w:basedOn w:val="DefaultParagraphFont"/>
    <w:link w:val="Footer"/>
    <w:uiPriority w:val="99"/>
    <w:rsid w:val="00F8518F"/>
  </w:style>
  <w:style w:type="paragraph" w:styleId="TOC1">
    <w:name w:val="toc 1"/>
    <w:basedOn w:val="Normal"/>
    <w:next w:val="Normal"/>
    <w:autoRedefine/>
    <w:uiPriority w:val="39"/>
    <w:unhideWhenUsed/>
    <w:qFormat/>
    <w:rsid w:val="00D33BC0"/>
    <w:pPr>
      <w:tabs>
        <w:tab w:val="left" w:pos="440"/>
        <w:tab w:val="left" w:pos="1320"/>
        <w:tab w:val="right" w:leader="dot" w:pos="9350"/>
      </w:tabs>
      <w:spacing w:after="100"/>
    </w:pPr>
    <w:rPr>
      <w:b/>
    </w:rPr>
  </w:style>
  <w:style w:type="paragraph" w:styleId="TOC2">
    <w:name w:val="toc 2"/>
    <w:basedOn w:val="Normal"/>
    <w:next w:val="Normal"/>
    <w:autoRedefine/>
    <w:uiPriority w:val="39"/>
    <w:unhideWhenUsed/>
    <w:rsid w:val="006C0380"/>
    <w:pPr>
      <w:tabs>
        <w:tab w:val="right" w:leader="dot" w:pos="9350"/>
      </w:tabs>
      <w:spacing w:after="100"/>
    </w:pPr>
    <w:rPr>
      <w:noProof/>
    </w:rPr>
  </w:style>
  <w:style w:type="paragraph" w:styleId="TOC3">
    <w:name w:val="toc 3"/>
    <w:basedOn w:val="Normal"/>
    <w:next w:val="Normal"/>
    <w:autoRedefine/>
    <w:uiPriority w:val="39"/>
    <w:unhideWhenUsed/>
    <w:rsid w:val="00D33BC0"/>
    <w:pPr>
      <w:spacing w:after="100"/>
    </w:pPr>
  </w:style>
  <w:style w:type="paragraph" w:styleId="Caption">
    <w:name w:val="caption"/>
    <w:aliases w:val="Figure,*Caption"/>
    <w:basedOn w:val="Normal"/>
    <w:next w:val="Normal"/>
    <w:link w:val="CaptionChar"/>
    <w:uiPriority w:val="35"/>
    <w:unhideWhenUsed/>
    <w:qFormat/>
    <w:rsid w:val="008D5934"/>
    <w:rPr>
      <w:b/>
      <w:bCs/>
      <w:color w:val="CC3300"/>
      <w:sz w:val="18"/>
      <w:szCs w:val="18"/>
    </w:rPr>
  </w:style>
  <w:style w:type="character" w:customStyle="1" w:styleId="CaptionChar">
    <w:name w:val="Caption Char"/>
    <w:aliases w:val="Figure Char,*Caption Char"/>
    <w:basedOn w:val="DefaultParagraphFont"/>
    <w:link w:val="Caption"/>
    <w:uiPriority w:val="35"/>
    <w:locked/>
    <w:rsid w:val="00ED037A"/>
    <w:rPr>
      <w:rFonts w:ascii="Arial" w:hAnsi="Arial"/>
      <w:b/>
      <w:bCs/>
      <w:color w:val="CC3300"/>
      <w:sz w:val="18"/>
      <w:szCs w:val="18"/>
    </w:rPr>
  </w:style>
  <w:style w:type="paragraph" w:styleId="Title">
    <w:name w:val="Title"/>
    <w:basedOn w:val="Normal"/>
    <w:next w:val="Normal"/>
    <w:link w:val="TitleChar"/>
    <w:uiPriority w:val="10"/>
    <w:qFormat/>
    <w:rsid w:val="001A391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A3915"/>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1A391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1A3915"/>
    <w:rPr>
      <w:rFonts w:ascii="Cambria" w:eastAsia="Times New Roman" w:hAnsi="Cambria" w:cs="Times New Roman"/>
      <w:i/>
      <w:iCs/>
      <w:color w:val="4F81BD"/>
      <w:spacing w:val="15"/>
      <w:sz w:val="24"/>
      <w:szCs w:val="24"/>
    </w:rPr>
  </w:style>
  <w:style w:type="character" w:styleId="Strong">
    <w:name w:val="Strong"/>
    <w:uiPriority w:val="22"/>
    <w:qFormat/>
    <w:rsid w:val="001A3915"/>
    <w:rPr>
      <w:b/>
      <w:bCs/>
    </w:rPr>
  </w:style>
  <w:style w:type="character" w:styleId="Emphasis">
    <w:name w:val="Emphasis"/>
    <w:qFormat/>
    <w:rsid w:val="001A3915"/>
    <w:rPr>
      <w:i/>
      <w:iCs/>
    </w:rPr>
  </w:style>
  <w:style w:type="paragraph" w:styleId="NoSpacing">
    <w:name w:val="No Spacing"/>
    <w:basedOn w:val="Normal"/>
    <w:link w:val="NoSpacingChar"/>
    <w:uiPriority w:val="1"/>
    <w:qFormat/>
    <w:rsid w:val="001A3915"/>
  </w:style>
  <w:style w:type="character" w:customStyle="1" w:styleId="NoSpacingChar">
    <w:name w:val="No Spacing Char"/>
    <w:basedOn w:val="DefaultParagraphFont"/>
    <w:link w:val="NoSpacing"/>
    <w:uiPriority w:val="1"/>
    <w:rsid w:val="001A3915"/>
  </w:style>
  <w:style w:type="paragraph" w:styleId="ListParagraph">
    <w:name w:val="List Paragraph"/>
    <w:aliases w:val="List Paragraph1,b1 + Justified,b1,b1 Char,Bullet 11,b1 + Justified1,Bullet 111,b1 + Justified11,Bullet 1,List Paragraph Char Char,List Paragraph11,Colorful List - Accent 11,SGLText List Paragraph,Normal Sentence,B1,bl1,Bullet L1,BulletL1"/>
    <w:basedOn w:val="Normal"/>
    <w:link w:val="ListParagraphChar"/>
    <w:uiPriority w:val="34"/>
    <w:qFormat/>
    <w:rsid w:val="001A3915"/>
    <w:pPr>
      <w:ind w:left="720"/>
      <w:contextualSpacing/>
    </w:pPr>
  </w:style>
  <w:style w:type="character" w:customStyle="1" w:styleId="ListParagraphChar">
    <w:name w:val="List Paragraph Char"/>
    <w:aliases w:val="List Paragraph1 Char,b1 + Justified Char,b1 Char1,b1 Char Char,Bullet 11 Char,b1 + Justified1 Char,Bullet 111 Char,b1 + Justified11 Char,Bullet 1 Char,List Paragraph Char Char Char,List Paragraph11 Char,Colorful List - Accent 11 Char"/>
    <w:basedOn w:val="DefaultParagraphFont"/>
    <w:link w:val="ListParagraph"/>
    <w:uiPriority w:val="34"/>
    <w:rsid w:val="001A3915"/>
  </w:style>
  <w:style w:type="paragraph" w:styleId="Quote">
    <w:name w:val="Quote"/>
    <w:basedOn w:val="Normal"/>
    <w:next w:val="Normal"/>
    <w:link w:val="QuoteChar"/>
    <w:uiPriority w:val="29"/>
    <w:qFormat/>
    <w:rsid w:val="001A3915"/>
    <w:rPr>
      <w:i/>
      <w:iCs/>
      <w:color w:val="000000"/>
    </w:rPr>
  </w:style>
  <w:style w:type="character" w:customStyle="1" w:styleId="QuoteChar">
    <w:name w:val="Quote Char"/>
    <w:basedOn w:val="DefaultParagraphFont"/>
    <w:link w:val="Quote"/>
    <w:uiPriority w:val="29"/>
    <w:rsid w:val="001A3915"/>
    <w:rPr>
      <w:i/>
      <w:iCs/>
      <w:color w:val="000000"/>
    </w:rPr>
  </w:style>
  <w:style w:type="paragraph" w:styleId="IntenseQuote">
    <w:name w:val="Intense Quote"/>
    <w:basedOn w:val="Normal"/>
    <w:next w:val="Normal"/>
    <w:link w:val="IntenseQuoteChar"/>
    <w:uiPriority w:val="30"/>
    <w:qFormat/>
    <w:rsid w:val="001A391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A3915"/>
    <w:rPr>
      <w:b/>
      <w:bCs/>
      <w:i/>
      <w:iCs/>
      <w:color w:val="4F81BD"/>
    </w:rPr>
  </w:style>
  <w:style w:type="character" w:styleId="SubtleEmphasis">
    <w:name w:val="Subtle Emphasis"/>
    <w:uiPriority w:val="19"/>
    <w:qFormat/>
    <w:rsid w:val="001A3915"/>
    <w:rPr>
      <w:i/>
      <w:iCs/>
      <w:color w:val="808080"/>
    </w:rPr>
  </w:style>
  <w:style w:type="character" w:styleId="IntenseEmphasis">
    <w:name w:val="Intense Emphasis"/>
    <w:uiPriority w:val="21"/>
    <w:qFormat/>
    <w:rsid w:val="001A3915"/>
    <w:rPr>
      <w:b/>
      <w:bCs/>
      <w:i/>
      <w:iCs/>
      <w:color w:val="4F81BD"/>
    </w:rPr>
  </w:style>
  <w:style w:type="character" w:styleId="SubtleReference">
    <w:name w:val="Subtle Reference"/>
    <w:basedOn w:val="DefaultParagraphFont"/>
    <w:uiPriority w:val="31"/>
    <w:qFormat/>
    <w:rsid w:val="001A3915"/>
    <w:rPr>
      <w:smallCaps/>
      <w:color w:val="C0504D"/>
      <w:u w:val="single"/>
    </w:rPr>
  </w:style>
  <w:style w:type="character" w:styleId="IntenseReference">
    <w:name w:val="Intense Reference"/>
    <w:uiPriority w:val="32"/>
    <w:qFormat/>
    <w:rsid w:val="001A3915"/>
    <w:rPr>
      <w:b/>
      <w:bCs/>
      <w:smallCaps/>
      <w:color w:val="C0504D"/>
      <w:spacing w:val="5"/>
      <w:u w:val="single"/>
    </w:rPr>
  </w:style>
  <w:style w:type="character" w:styleId="BookTitle">
    <w:name w:val="Book Title"/>
    <w:uiPriority w:val="33"/>
    <w:qFormat/>
    <w:rsid w:val="001A3915"/>
    <w:rPr>
      <w:b/>
      <w:bCs/>
      <w:smallCaps/>
      <w:spacing w:val="5"/>
    </w:rPr>
  </w:style>
  <w:style w:type="paragraph" w:styleId="TOCHeading">
    <w:name w:val="TOC Heading"/>
    <w:basedOn w:val="Heading1"/>
    <w:next w:val="Normal"/>
    <w:uiPriority w:val="39"/>
    <w:semiHidden/>
    <w:unhideWhenUsed/>
    <w:qFormat/>
    <w:rsid w:val="001A3915"/>
    <w:pPr>
      <w:outlineLvl w:val="9"/>
    </w:pPr>
  </w:style>
  <w:style w:type="paragraph" w:styleId="BodyText">
    <w:name w:val="Body Text"/>
    <w:basedOn w:val="Normal"/>
    <w:link w:val="BodyTextChar"/>
    <w:rsid w:val="001A3915"/>
    <w:pPr>
      <w:spacing w:before="180" w:after="180"/>
      <w:ind w:left="720"/>
    </w:pPr>
    <w:rPr>
      <w:rFonts w:ascii="Times New Roman" w:hAnsi="Times New Roman"/>
      <w:szCs w:val="24"/>
    </w:rPr>
  </w:style>
  <w:style w:type="character" w:customStyle="1" w:styleId="BodyTextChar">
    <w:name w:val="Body Text Char"/>
    <w:basedOn w:val="DefaultParagraphFont"/>
    <w:link w:val="BodyText"/>
    <w:rsid w:val="001A3915"/>
    <w:rPr>
      <w:rFonts w:ascii="Times New Roman" w:hAnsi="Times New Roman"/>
      <w:sz w:val="22"/>
      <w:szCs w:val="24"/>
    </w:rPr>
  </w:style>
  <w:style w:type="paragraph" w:customStyle="1" w:styleId="Heading1Numbered">
    <w:name w:val="Heading 1 Numbered"/>
    <w:basedOn w:val="Normal"/>
    <w:next w:val="Normal"/>
    <w:rsid w:val="001A3915"/>
    <w:pPr>
      <w:keepNext/>
      <w:keepLines/>
      <w:tabs>
        <w:tab w:val="num" w:pos="720"/>
      </w:tabs>
      <w:spacing w:before="240"/>
      <w:ind w:left="720" w:hanging="720"/>
    </w:pPr>
    <w:rPr>
      <w:rFonts w:ascii="Times New Roman Bold" w:hAnsi="Times New Roman Bold"/>
      <w:b/>
      <w:caps/>
      <w:sz w:val="28"/>
      <w:szCs w:val="24"/>
    </w:rPr>
  </w:style>
  <w:style w:type="paragraph" w:customStyle="1" w:styleId="Heading2Numbered">
    <w:name w:val="Heading 2 Numbered"/>
    <w:basedOn w:val="Normal"/>
    <w:next w:val="Normal"/>
    <w:rsid w:val="001A3915"/>
    <w:pPr>
      <w:keepNext/>
      <w:keepLines/>
      <w:tabs>
        <w:tab w:val="num" w:pos="720"/>
      </w:tabs>
      <w:spacing w:before="240"/>
      <w:ind w:left="720" w:hanging="720"/>
    </w:pPr>
    <w:rPr>
      <w:rFonts w:ascii="Times New Roman Bold" w:hAnsi="Times New Roman Bold"/>
      <w:b/>
      <w:sz w:val="28"/>
      <w:szCs w:val="24"/>
    </w:rPr>
  </w:style>
  <w:style w:type="paragraph" w:customStyle="1" w:styleId="Heading3Numbered">
    <w:name w:val="Heading 3 Numbered"/>
    <w:basedOn w:val="Heading2Numbered"/>
    <w:next w:val="Normal"/>
    <w:rsid w:val="001A3915"/>
    <w:pPr>
      <w:numPr>
        <w:ilvl w:val="2"/>
      </w:numPr>
      <w:tabs>
        <w:tab w:val="num" w:pos="720"/>
      </w:tabs>
      <w:ind w:left="720" w:hanging="720"/>
    </w:pPr>
  </w:style>
  <w:style w:type="paragraph" w:customStyle="1" w:styleId="Heading4Numbered">
    <w:name w:val="Heading 4 Numbered"/>
    <w:basedOn w:val="Normal"/>
    <w:next w:val="Normal"/>
    <w:rsid w:val="001A3915"/>
    <w:pPr>
      <w:keepNext/>
      <w:keepLines/>
      <w:tabs>
        <w:tab w:val="num" w:pos="1296"/>
      </w:tabs>
      <w:spacing w:before="240"/>
      <w:ind w:left="1296" w:hanging="1296"/>
    </w:pPr>
    <w:rPr>
      <w:rFonts w:ascii="Times New Roman Bold" w:hAnsi="Times New Roman Bold"/>
      <w:b/>
      <w:sz w:val="24"/>
      <w:szCs w:val="24"/>
    </w:rPr>
  </w:style>
  <w:style w:type="paragraph" w:customStyle="1" w:styleId="Heading5Numbered">
    <w:name w:val="Heading 5 Numbered"/>
    <w:basedOn w:val="Normal"/>
    <w:rsid w:val="001A3915"/>
    <w:pPr>
      <w:tabs>
        <w:tab w:val="num" w:pos="720"/>
      </w:tabs>
      <w:spacing w:before="120"/>
      <w:ind w:left="720" w:hanging="720"/>
    </w:pPr>
    <w:rPr>
      <w:rFonts w:ascii="Times New Roman" w:hAnsi="Times New Roman"/>
      <w:b/>
      <w:szCs w:val="24"/>
    </w:rPr>
  </w:style>
  <w:style w:type="character" w:styleId="CommentReference">
    <w:name w:val="annotation reference"/>
    <w:basedOn w:val="DefaultParagraphFont"/>
    <w:uiPriority w:val="99"/>
    <w:semiHidden/>
    <w:unhideWhenUsed/>
    <w:rsid w:val="00EC4F6E"/>
    <w:rPr>
      <w:sz w:val="16"/>
      <w:szCs w:val="16"/>
    </w:rPr>
  </w:style>
  <w:style w:type="paragraph" w:styleId="CommentText">
    <w:name w:val="annotation text"/>
    <w:basedOn w:val="Normal"/>
    <w:link w:val="CommentTextChar"/>
    <w:uiPriority w:val="99"/>
    <w:semiHidden/>
    <w:unhideWhenUsed/>
    <w:rsid w:val="00EC4F6E"/>
    <w:rPr>
      <w:szCs w:val="20"/>
    </w:rPr>
  </w:style>
  <w:style w:type="character" w:customStyle="1" w:styleId="CommentTextChar">
    <w:name w:val="Comment Text Char"/>
    <w:basedOn w:val="DefaultParagraphFont"/>
    <w:link w:val="CommentText"/>
    <w:uiPriority w:val="99"/>
    <w:semiHidden/>
    <w:rsid w:val="00EC4F6E"/>
    <w:rPr>
      <w:lang w:bidi="en-US"/>
    </w:rPr>
  </w:style>
  <w:style w:type="paragraph" w:styleId="CommentSubject">
    <w:name w:val="annotation subject"/>
    <w:basedOn w:val="CommentText"/>
    <w:next w:val="CommentText"/>
    <w:link w:val="CommentSubjectChar"/>
    <w:uiPriority w:val="99"/>
    <w:semiHidden/>
    <w:unhideWhenUsed/>
    <w:rsid w:val="00EC4F6E"/>
    <w:rPr>
      <w:b/>
      <w:bCs/>
    </w:rPr>
  </w:style>
  <w:style w:type="character" w:customStyle="1" w:styleId="CommentSubjectChar">
    <w:name w:val="Comment Subject Char"/>
    <w:basedOn w:val="CommentTextChar"/>
    <w:link w:val="CommentSubject"/>
    <w:uiPriority w:val="99"/>
    <w:semiHidden/>
    <w:rsid w:val="00EC4F6E"/>
    <w:rPr>
      <w:b/>
      <w:bCs/>
      <w:lang w:bidi="en-US"/>
    </w:rPr>
  </w:style>
  <w:style w:type="paragraph" w:customStyle="1" w:styleId="RDF-Bodytext">
    <w:name w:val="RDF-Bodytext"/>
    <w:basedOn w:val="Normal"/>
    <w:link w:val="RDF-BodytextChar"/>
    <w:rsid w:val="00BE14D7"/>
    <w:pPr>
      <w:autoSpaceDE w:val="0"/>
      <w:autoSpaceDN w:val="0"/>
      <w:adjustRightInd w:val="0"/>
      <w:spacing w:before="60"/>
    </w:pPr>
    <w:rPr>
      <w:rFonts w:cs="Arial"/>
      <w:szCs w:val="20"/>
    </w:rPr>
  </w:style>
  <w:style w:type="character" w:customStyle="1" w:styleId="RDF-BodytextChar">
    <w:name w:val="RDF-Bodytext Char"/>
    <w:basedOn w:val="DefaultParagraphFont"/>
    <w:link w:val="RDF-Bodytext"/>
    <w:rsid w:val="00BE14D7"/>
    <w:rPr>
      <w:rFonts w:ascii="Arial" w:eastAsia="Calibri" w:hAnsi="Arial" w:cs="Arial"/>
    </w:rPr>
  </w:style>
  <w:style w:type="table" w:styleId="TableGrid">
    <w:name w:val="Table Grid"/>
    <w:basedOn w:val="TableNormal"/>
    <w:uiPriority w:val="99"/>
    <w:rsid w:val="00C0002B"/>
    <w:pPr>
      <w:spacing w:before="120" w:after="120"/>
    </w:pPr>
    <w:tblPr>
      <w:tblStyleRowBandSize w:val="1"/>
      <w:tblStyleColBandSize w:val="1"/>
      <w:tblBorders>
        <w:top w:val="single" w:sz="4" w:space="0" w:color="000000"/>
        <w:left w:val="single" w:sz="4" w:space="0" w:color="000000"/>
        <w:bottom w:val="single" w:sz="4" w:space="0" w:color="000000"/>
        <w:right w:val="single" w:sz="4" w:space="0" w:color="000000"/>
        <w:insideV w:val="single" w:sz="4" w:space="0" w:color="000000"/>
      </w:tblBorders>
    </w:tblPr>
    <w:tcPr>
      <w:shd w:val="clear" w:color="auto" w:fill="FEF0D6"/>
    </w:tcPr>
    <w:tblStylePr w:type="firstRow">
      <w:rPr>
        <w:rFonts w:ascii="Arial" w:hAnsi="Arial"/>
        <w:b/>
        <w:color w:val="FFFFFF" w:themeColor="background1"/>
        <w:sz w:val="20"/>
      </w:rPr>
      <w:tblPr/>
      <w:tcPr>
        <w:shd w:val="clear" w:color="auto" w:fill="CC3300"/>
      </w:tcPr>
    </w:tblStylePr>
    <w:tblStylePr w:type="lastRow">
      <w:tblPr/>
      <w:tcPr>
        <w:shd w:val="clear" w:color="auto" w:fill="FEF0D6"/>
      </w:tcPr>
    </w:tblStylePr>
    <w:tblStylePr w:type="firstCol">
      <w:tblPr/>
      <w:tcPr>
        <w:shd w:val="clear" w:color="auto" w:fill="FEF0D6"/>
      </w:tcPr>
    </w:tblStylePr>
    <w:tblStylePr w:type="lastCol">
      <w:tblPr/>
      <w:tcPr>
        <w:shd w:val="clear" w:color="auto" w:fill="FEF0D6"/>
      </w:tcPr>
    </w:tblStylePr>
    <w:tblStylePr w:type="band1Vert">
      <w:tblPr/>
      <w:tcPr>
        <w:shd w:val="clear" w:color="auto" w:fill="FEF0D6"/>
      </w:tcPr>
    </w:tblStylePr>
    <w:tblStylePr w:type="band2Vert">
      <w:tblPr/>
      <w:tcPr>
        <w:shd w:val="clear" w:color="auto" w:fill="FEF0D6"/>
      </w:tcPr>
    </w:tblStylePr>
    <w:tblStylePr w:type="band1Horz">
      <w:tblPr/>
      <w:tcPr>
        <w:shd w:val="clear" w:color="auto" w:fill="FEF0D6"/>
      </w:tcPr>
    </w:tblStylePr>
    <w:tblStylePr w:type="band2Horz">
      <w:tblPr/>
      <w:tcPr>
        <w:shd w:val="clear" w:color="auto" w:fill="FEF0D6"/>
      </w:tcPr>
    </w:tblStylePr>
  </w:style>
  <w:style w:type="paragraph" w:customStyle="1" w:styleId="DHLBodyText">
    <w:name w:val="DHL_BodyText"/>
    <w:basedOn w:val="Normal"/>
    <w:link w:val="DHLBodyTextChar"/>
    <w:rsid w:val="005D21A1"/>
    <w:pPr>
      <w:spacing w:before="120"/>
    </w:pPr>
    <w:rPr>
      <w:szCs w:val="20"/>
      <w:lang w:val="en-GB"/>
    </w:rPr>
  </w:style>
  <w:style w:type="character" w:customStyle="1" w:styleId="DHLBodyTextChar">
    <w:name w:val="DHL_BodyText Char"/>
    <w:basedOn w:val="DefaultParagraphFont"/>
    <w:link w:val="DHLBodyText"/>
    <w:rsid w:val="005D21A1"/>
    <w:rPr>
      <w:rFonts w:ascii="Arial" w:hAnsi="Arial"/>
      <w:sz w:val="22"/>
      <w:lang w:val="en-GB"/>
    </w:rPr>
  </w:style>
  <w:style w:type="paragraph" w:customStyle="1" w:styleId="UPSNormal">
    <w:name w:val="UPS_Normal"/>
    <w:basedOn w:val="DHLBodyText"/>
    <w:rsid w:val="005D21A1"/>
    <w:pPr>
      <w:spacing w:before="0"/>
    </w:pPr>
    <w:rPr>
      <w:rFonts w:ascii="Times New Roman" w:hAnsi="Times New Roman"/>
    </w:rPr>
  </w:style>
  <w:style w:type="paragraph" w:customStyle="1" w:styleId="cog-body">
    <w:name w:val="cog-body"/>
    <w:basedOn w:val="Normal"/>
    <w:link w:val="cog-bodyChar"/>
    <w:rsid w:val="00E857A6"/>
    <w:pPr>
      <w:spacing w:before="60" w:after="60" w:line="260" w:lineRule="atLeast"/>
      <w:ind w:left="720"/>
    </w:pPr>
    <w:rPr>
      <w:rFonts w:cs="Arial"/>
      <w:szCs w:val="20"/>
    </w:rPr>
  </w:style>
  <w:style w:type="character" w:customStyle="1" w:styleId="cog-bodyChar">
    <w:name w:val="cog-body Char"/>
    <w:basedOn w:val="DefaultParagraphFont"/>
    <w:link w:val="cog-body"/>
    <w:locked/>
    <w:rsid w:val="00E857A6"/>
    <w:rPr>
      <w:rFonts w:ascii="Arial" w:hAnsi="Arial" w:cs="Arial"/>
    </w:rPr>
  </w:style>
  <w:style w:type="paragraph" w:customStyle="1" w:styleId="cogh2body">
    <w:name w:val="cog_h2_body"/>
    <w:basedOn w:val="Normal"/>
    <w:link w:val="cogh2bodyChar"/>
    <w:rsid w:val="008D0D9F"/>
    <w:pPr>
      <w:ind w:left="576"/>
    </w:pPr>
    <w:rPr>
      <w:szCs w:val="24"/>
    </w:rPr>
  </w:style>
  <w:style w:type="character" w:customStyle="1" w:styleId="cogh2bodyChar">
    <w:name w:val="cog_h2_body Char"/>
    <w:basedOn w:val="DefaultParagraphFont"/>
    <w:link w:val="cogh2body"/>
    <w:rsid w:val="008D0D9F"/>
    <w:rPr>
      <w:rFonts w:ascii="Arial" w:hAnsi="Arial"/>
      <w:szCs w:val="24"/>
    </w:rPr>
  </w:style>
  <w:style w:type="paragraph" w:customStyle="1" w:styleId="TableText">
    <w:name w:val="*Table Text"/>
    <w:rsid w:val="008D0D9F"/>
    <w:pPr>
      <w:spacing w:after="200" w:line="240" w:lineRule="atLeast"/>
    </w:pPr>
    <w:rPr>
      <w:rFonts w:ascii="Arial" w:hAnsi="Arial"/>
      <w:sz w:val="18"/>
      <w:szCs w:val="24"/>
    </w:rPr>
  </w:style>
  <w:style w:type="paragraph" w:customStyle="1" w:styleId="Bullet1Single">
    <w:name w:val="*Bullet #1 Single"/>
    <w:basedOn w:val="Normal"/>
    <w:rsid w:val="002C19E4"/>
    <w:pPr>
      <w:tabs>
        <w:tab w:val="num" w:pos="360"/>
      </w:tabs>
      <w:spacing w:line="220" w:lineRule="atLeast"/>
      <w:ind w:left="360" w:hanging="360"/>
    </w:pPr>
    <w:rPr>
      <w:color w:val="000000"/>
      <w:szCs w:val="20"/>
    </w:rPr>
  </w:style>
  <w:style w:type="paragraph" w:customStyle="1" w:styleId="cogh1body">
    <w:name w:val="cog_h1_body"/>
    <w:basedOn w:val="Normal"/>
    <w:link w:val="cogh1bodyChar"/>
    <w:rsid w:val="00F7735A"/>
    <w:pPr>
      <w:ind w:left="432"/>
    </w:pPr>
    <w:rPr>
      <w:szCs w:val="24"/>
    </w:rPr>
  </w:style>
  <w:style w:type="character" w:customStyle="1" w:styleId="cogh1bodyChar">
    <w:name w:val="cog_h1_body Char"/>
    <w:basedOn w:val="DefaultParagraphFont"/>
    <w:link w:val="cogh1body"/>
    <w:rsid w:val="00F7735A"/>
    <w:rPr>
      <w:rFonts w:ascii="Arial" w:hAnsi="Arial"/>
      <w:szCs w:val="24"/>
    </w:rPr>
  </w:style>
  <w:style w:type="paragraph" w:customStyle="1" w:styleId="cogtableheading">
    <w:name w:val="cog_table_heading"/>
    <w:basedOn w:val="Normal"/>
    <w:rsid w:val="00F7735A"/>
    <w:pPr>
      <w:jc w:val="center"/>
    </w:pPr>
    <w:rPr>
      <w:b/>
      <w:bCs/>
      <w:szCs w:val="24"/>
    </w:rPr>
  </w:style>
  <w:style w:type="paragraph" w:customStyle="1" w:styleId="cogtabletext">
    <w:name w:val="cog_table_text"/>
    <w:basedOn w:val="Normal"/>
    <w:link w:val="cogtabletextChar"/>
    <w:locked/>
    <w:rsid w:val="00F7735A"/>
    <w:rPr>
      <w:szCs w:val="24"/>
    </w:rPr>
  </w:style>
  <w:style w:type="character" w:customStyle="1" w:styleId="cogtabletextChar">
    <w:name w:val="cog_table_text Char"/>
    <w:basedOn w:val="DefaultParagraphFont"/>
    <w:link w:val="cogtabletext"/>
    <w:rsid w:val="00F7735A"/>
    <w:rPr>
      <w:rFonts w:ascii="Arial" w:hAnsi="Arial"/>
      <w:szCs w:val="24"/>
    </w:rPr>
  </w:style>
  <w:style w:type="paragraph" w:customStyle="1" w:styleId="BulletNo2">
    <w:name w:val="Bullet No 2"/>
    <w:basedOn w:val="Normal"/>
    <w:autoRedefine/>
    <w:rsid w:val="00F7735A"/>
    <w:pPr>
      <w:widowControl w:val="0"/>
      <w:spacing w:before="120" w:line="240" w:lineRule="atLeast"/>
      <w:ind w:left="720" w:right="-907" w:hanging="360"/>
    </w:pPr>
    <w:rPr>
      <w:rFonts w:cs="Arial"/>
      <w:b/>
      <w:szCs w:val="24"/>
    </w:rPr>
  </w:style>
  <w:style w:type="paragraph" w:customStyle="1" w:styleId="BodyText0">
    <w:name w:val="BodyText"/>
    <w:basedOn w:val="Normal"/>
    <w:link w:val="BodyTextChar0"/>
    <w:autoRedefine/>
    <w:rsid w:val="00F7735A"/>
    <w:pPr>
      <w:widowControl w:val="0"/>
      <w:spacing w:before="40" w:after="40"/>
      <w:ind w:left="540"/>
    </w:pPr>
    <w:rPr>
      <w:rFonts w:ascii="Times New Roman" w:hAnsi="Times New Roman"/>
      <w:szCs w:val="18"/>
    </w:rPr>
  </w:style>
  <w:style w:type="character" w:customStyle="1" w:styleId="BodyTextChar0">
    <w:name w:val="BodyText Char"/>
    <w:basedOn w:val="DefaultParagraphFont"/>
    <w:link w:val="BodyText0"/>
    <w:rsid w:val="00F7735A"/>
    <w:rPr>
      <w:rFonts w:ascii="Times New Roman" w:hAnsi="Times New Roman"/>
      <w:sz w:val="22"/>
      <w:szCs w:val="18"/>
    </w:rPr>
  </w:style>
  <w:style w:type="paragraph" w:customStyle="1" w:styleId="cogh2bodyCharCharCharChar">
    <w:name w:val="cog_h2_body Char Char Char Char"/>
    <w:basedOn w:val="Normal"/>
    <w:rsid w:val="00F7735A"/>
    <w:pPr>
      <w:ind w:left="576"/>
    </w:pPr>
    <w:rPr>
      <w:szCs w:val="24"/>
    </w:rPr>
  </w:style>
  <w:style w:type="paragraph" w:customStyle="1" w:styleId="DWSCParagraph">
    <w:name w:val="DWSC Paragraph"/>
    <w:basedOn w:val="Normal"/>
    <w:rsid w:val="00F7735A"/>
    <w:rPr>
      <w:szCs w:val="24"/>
    </w:rPr>
  </w:style>
  <w:style w:type="paragraph" w:customStyle="1" w:styleId="cogh2bullet">
    <w:name w:val="cog_h2_bullet"/>
    <w:basedOn w:val="Normal"/>
    <w:link w:val="cogh2bulletChar"/>
    <w:rsid w:val="00F7735A"/>
    <w:pPr>
      <w:tabs>
        <w:tab w:val="num" w:pos="936"/>
      </w:tabs>
      <w:ind w:left="936" w:hanging="360"/>
    </w:pPr>
    <w:rPr>
      <w:szCs w:val="24"/>
    </w:rPr>
  </w:style>
  <w:style w:type="character" w:customStyle="1" w:styleId="cogh2bulletChar">
    <w:name w:val="cog_h2_bullet Char"/>
    <w:basedOn w:val="DefaultParagraphFont"/>
    <w:link w:val="cogh2bullet"/>
    <w:rsid w:val="00F7735A"/>
    <w:rPr>
      <w:rFonts w:ascii="Arial" w:hAnsi="Arial"/>
      <w:szCs w:val="24"/>
    </w:rPr>
  </w:style>
  <w:style w:type="paragraph" w:styleId="ListBullet2">
    <w:name w:val="List Bullet 2"/>
    <w:basedOn w:val="Normal"/>
    <w:uiPriority w:val="99"/>
    <w:semiHidden/>
    <w:unhideWhenUsed/>
    <w:rsid w:val="00F7735A"/>
    <w:pPr>
      <w:tabs>
        <w:tab w:val="num" w:pos="720"/>
      </w:tabs>
      <w:ind w:left="720" w:hanging="360"/>
      <w:contextualSpacing/>
    </w:pPr>
  </w:style>
  <w:style w:type="paragraph" w:customStyle="1" w:styleId="ITISNormal">
    <w:name w:val="ITISNormal"/>
    <w:basedOn w:val="Normal"/>
    <w:link w:val="ITISNormalChar"/>
    <w:uiPriority w:val="99"/>
    <w:rsid w:val="00F7735A"/>
    <w:rPr>
      <w:rFonts w:cs="Arial"/>
      <w:szCs w:val="20"/>
    </w:rPr>
  </w:style>
  <w:style w:type="character" w:customStyle="1" w:styleId="ITISNormalChar">
    <w:name w:val="ITISNormal Char"/>
    <w:basedOn w:val="DefaultParagraphFont"/>
    <w:link w:val="ITISNormal"/>
    <w:uiPriority w:val="99"/>
    <w:rsid w:val="00F7735A"/>
    <w:rPr>
      <w:rFonts w:ascii="Arial" w:hAnsi="Arial" w:cs="Arial"/>
    </w:rPr>
  </w:style>
  <w:style w:type="paragraph" w:customStyle="1" w:styleId="SEBulletLevel1">
    <w:name w:val="SE Bullet Level 1"/>
    <w:basedOn w:val="Normal"/>
    <w:uiPriority w:val="99"/>
    <w:rsid w:val="00F7735A"/>
    <w:pPr>
      <w:tabs>
        <w:tab w:val="num" w:pos="720"/>
      </w:tabs>
      <w:ind w:left="720" w:hanging="360"/>
    </w:pPr>
    <w:rPr>
      <w:rFonts w:cs="Arial"/>
      <w:szCs w:val="20"/>
    </w:rPr>
  </w:style>
  <w:style w:type="paragraph" w:customStyle="1" w:styleId="SEBulletLevel2">
    <w:name w:val="SE Bullet Level 2"/>
    <w:basedOn w:val="Normal"/>
    <w:uiPriority w:val="99"/>
    <w:rsid w:val="00F7735A"/>
    <w:pPr>
      <w:tabs>
        <w:tab w:val="left" w:pos="720"/>
        <w:tab w:val="num" w:pos="1440"/>
      </w:tabs>
      <w:ind w:left="1440" w:hanging="1080"/>
    </w:pPr>
    <w:rPr>
      <w:rFonts w:cs="Arial"/>
      <w:szCs w:val="20"/>
    </w:rPr>
  </w:style>
  <w:style w:type="paragraph" w:customStyle="1" w:styleId="MediaWordBodyText">
    <w:name w:val="Media Word Body Text"/>
    <w:basedOn w:val="Normal"/>
    <w:rsid w:val="00665F79"/>
    <w:pPr>
      <w:spacing w:before="100" w:beforeAutospacing="1" w:after="100" w:afterAutospacing="1"/>
    </w:pPr>
    <w:rPr>
      <w:rFonts w:ascii="Verdana" w:hAnsi="Verdana"/>
      <w:szCs w:val="24"/>
      <w:lang w:val="en-GB"/>
    </w:rPr>
  </w:style>
  <w:style w:type="character" w:customStyle="1" w:styleId="black11">
    <w:name w:val="black11"/>
    <w:basedOn w:val="DefaultParagraphFont"/>
    <w:rsid w:val="00665F79"/>
    <w:rPr>
      <w:rFonts w:ascii="Verdana" w:hAnsi="Verdana"/>
      <w:lang w:val="en-US" w:eastAsia="en-US" w:bidi="ar-SA"/>
    </w:rPr>
  </w:style>
  <w:style w:type="paragraph" w:customStyle="1" w:styleId="MediaBodyText">
    <w:name w:val="Media Body Text"/>
    <w:basedOn w:val="Normal"/>
    <w:link w:val="MediaBodyTextChar1"/>
    <w:rsid w:val="00665F79"/>
    <w:pPr>
      <w:spacing w:before="100" w:beforeAutospacing="1" w:after="100" w:afterAutospacing="1"/>
    </w:pPr>
    <w:rPr>
      <w:rFonts w:ascii="Verdana" w:hAnsi="Verdana"/>
      <w:szCs w:val="20"/>
      <w:lang w:val="en-GB"/>
    </w:rPr>
  </w:style>
  <w:style w:type="character" w:customStyle="1" w:styleId="MediaBodyTextChar1">
    <w:name w:val="Media Body Text Char1"/>
    <w:basedOn w:val="DefaultParagraphFont"/>
    <w:link w:val="MediaBodyText"/>
    <w:rsid w:val="00665F79"/>
    <w:rPr>
      <w:rFonts w:ascii="Verdana" w:hAnsi="Verdana"/>
      <w:lang w:val="en-GB"/>
    </w:rPr>
  </w:style>
  <w:style w:type="paragraph" w:customStyle="1" w:styleId="TableTextBullet">
    <w:name w:val="Table Text Bullet"/>
    <w:basedOn w:val="Normal"/>
    <w:rsid w:val="00665F79"/>
    <w:pPr>
      <w:tabs>
        <w:tab w:val="num" w:pos="720"/>
      </w:tabs>
      <w:spacing w:before="120"/>
      <w:ind w:left="720" w:hanging="360"/>
    </w:pPr>
    <w:rPr>
      <w:rFonts w:ascii="Times New Roman" w:hAnsi="Times New Roman"/>
      <w:szCs w:val="24"/>
    </w:rPr>
  </w:style>
  <w:style w:type="paragraph" w:customStyle="1" w:styleId="Char">
    <w:name w:val="Char"/>
    <w:basedOn w:val="Normal"/>
    <w:rsid w:val="00665F79"/>
    <w:pPr>
      <w:tabs>
        <w:tab w:val="left" w:pos="927"/>
      </w:tabs>
      <w:spacing w:before="120" w:after="160" w:line="240" w:lineRule="exact"/>
    </w:pPr>
    <w:rPr>
      <w:rFonts w:ascii="Tahoma" w:hAnsi="Tahoma"/>
    </w:rPr>
  </w:style>
  <w:style w:type="paragraph" w:customStyle="1" w:styleId="charcharcharcharcharcharcharcharcharcharcharcharcharcharchar">
    <w:name w:val="charcharcharcharcharcharcharcharcharcharcharcharcharcharchar"/>
    <w:basedOn w:val="Normal"/>
    <w:rsid w:val="00665F79"/>
    <w:pPr>
      <w:spacing w:before="100" w:beforeAutospacing="1" w:after="100" w:afterAutospacing="1"/>
    </w:pPr>
    <w:rPr>
      <w:rFonts w:ascii="Times New Roman" w:hAnsi="Times New Roman"/>
      <w:sz w:val="24"/>
      <w:szCs w:val="24"/>
    </w:rPr>
  </w:style>
  <w:style w:type="character" w:customStyle="1" w:styleId="N1Char">
    <w:name w:val="N1 Char"/>
    <w:basedOn w:val="DefaultParagraphFont"/>
    <w:uiPriority w:val="99"/>
    <w:rsid w:val="007732CD"/>
    <w:rPr>
      <w:rFonts w:ascii="Arial" w:hAnsi="Arial" w:cs="Times New Roman"/>
      <w:sz w:val="24"/>
      <w:szCs w:val="24"/>
      <w:lang w:val="en-US" w:eastAsia="en-US" w:bidi="ar-SA"/>
    </w:rPr>
  </w:style>
  <w:style w:type="paragraph" w:customStyle="1" w:styleId="bodytext4">
    <w:name w:val="bodytext4"/>
    <w:basedOn w:val="Normal"/>
    <w:rsid w:val="007732CD"/>
    <w:pPr>
      <w:spacing w:before="120"/>
      <w:ind w:left="720"/>
    </w:pPr>
    <w:rPr>
      <w:rFonts w:cs="Arial"/>
      <w:szCs w:val="20"/>
    </w:rPr>
  </w:style>
  <w:style w:type="table" w:customStyle="1" w:styleId="LightShading-Accent11">
    <w:name w:val="Light Shading - Accent 11"/>
    <w:basedOn w:val="TableNormal"/>
    <w:uiPriority w:val="60"/>
    <w:rsid w:val="0075655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EE2FE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Shading2-Accent11">
    <w:name w:val="Medium Shading 2 - Accent 11"/>
    <w:basedOn w:val="TableNormal"/>
    <w:uiPriority w:val="64"/>
    <w:rsid w:val="00EE2F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A105D"/>
    <w:rPr>
      <w:color w:val="0000FF"/>
      <w:u w:val="single"/>
    </w:rPr>
  </w:style>
  <w:style w:type="paragraph" w:customStyle="1" w:styleId="RDF-Bulletlist1">
    <w:name w:val="RDF-Bulletlist1"/>
    <w:basedOn w:val="Normal"/>
    <w:rsid w:val="005C4438"/>
    <w:pPr>
      <w:autoSpaceDE w:val="0"/>
      <w:autoSpaceDN w:val="0"/>
      <w:adjustRightInd w:val="0"/>
      <w:spacing w:before="60"/>
      <w:ind w:left="720" w:hanging="360"/>
    </w:pPr>
    <w:rPr>
      <w:rFonts w:cs="Arial"/>
      <w:szCs w:val="20"/>
    </w:rPr>
  </w:style>
  <w:style w:type="paragraph" w:customStyle="1" w:styleId="N1">
    <w:name w:val="N1"/>
    <w:basedOn w:val="Normal"/>
    <w:link w:val="N1Char1"/>
    <w:uiPriority w:val="99"/>
    <w:rsid w:val="005C4438"/>
    <w:pPr>
      <w:spacing w:before="120" w:line="300" w:lineRule="exact"/>
    </w:pPr>
    <w:rPr>
      <w:szCs w:val="24"/>
      <w:lang w:val="en-GB"/>
    </w:rPr>
  </w:style>
  <w:style w:type="character" w:customStyle="1" w:styleId="N1Char1">
    <w:name w:val="N1 Char1"/>
    <w:basedOn w:val="DefaultParagraphFont"/>
    <w:link w:val="N1"/>
    <w:uiPriority w:val="99"/>
    <w:locked/>
    <w:rsid w:val="005C4438"/>
    <w:rPr>
      <w:rFonts w:ascii="Arial" w:hAnsi="Arial"/>
      <w:szCs w:val="24"/>
      <w:lang w:val="en-GB"/>
    </w:rPr>
  </w:style>
  <w:style w:type="paragraph" w:customStyle="1" w:styleId="Cog-body0">
    <w:name w:val="Cog-body"/>
    <w:basedOn w:val="Normal"/>
    <w:rsid w:val="006A43C1"/>
    <w:rPr>
      <w:noProof/>
      <w:snapToGrid w:val="0"/>
      <w:szCs w:val="24"/>
    </w:rPr>
  </w:style>
  <w:style w:type="paragraph" w:customStyle="1" w:styleId="TableText0">
    <w:name w:val="Table Text"/>
    <w:basedOn w:val="Normal"/>
    <w:rsid w:val="006A43C1"/>
    <w:pPr>
      <w:spacing w:before="120"/>
    </w:pPr>
    <w:rPr>
      <w:rFonts w:ascii="Times New Roman" w:hAnsi="Times New Roman"/>
      <w:szCs w:val="24"/>
    </w:rPr>
  </w:style>
  <w:style w:type="paragraph" w:customStyle="1" w:styleId="cogh3body">
    <w:name w:val="cog_h3_body"/>
    <w:basedOn w:val="Normal"/>
    <w:link w:val="cogh3bodyChar"/>
    <w:rsid w:val="006A43C1"/>
    <w:pPr>
      <w:spacing w:line="312" w:lineRule="auto"/>
      <w:ind w:left="720"/>
    </w:pPr>
    <w:rPr>
      <w:szCs w:val="24"/>
    </w:rPr>
  </w:style>
  <w:style w:type="character" w:customStyle="1" w:styleId="cogh3bodyChar">
    <w:name w:val="cog_h3_body Char"/>
    <w:basedOn w:val="DefaultParagraphFont"/>
    <w:link w:val="cogh3body"/>
    <w:rsid w:val="006A43C1"/>
    <w:rPr>
      <w:rFonts w:ascii="Arial" w:hAnsi="Arial"/>
      <w:szCs w:val="24"/>
    </w:rPr>
  </w:style>
  <w:style w:type="table" w:styleId="MediumList1-Accent3">
    <w:name w:val="Medium List 1 Accent 3"/>
    <w:basedOn w:val="TableNormal"/>
    <w:uiPriority w:val="65"/>
    <w:rsid w:val="006A43C1"/>
    <w:rPr>
      <w:color w:val="000000"/>
    </w:rPr>
    <w:tblPr>
      <w:tblStyleRowBandSize w:val="1"/>
      <w:tblStyleColBandSize w:val="1"/>
      <w:tblBorders>
        <w:top w:val="single" w:sz="8" w:space="0" w:color="9BBB59"/>
        <w:bottom w:val="single" w:sz="8" w:space="0" w:color="9BBB59"/>
      </w:tblBorders>
    </w:tblPr>
    <w:tblStylePr w:type="firstRow">
      <w:rPr>
        <w:rFonts w:ascii="Arial Unicode MS" w:eastAsia="Times New Roman" w:hAnsi="Arial Unicode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paragraph" w:customStyle="1" w:styleId="Default">
    <w:name w:val="Default"/>
    <w:rsid w:val="002D0FBF"/>
    <w:pPr>
      <w:autoSpaceDE w:val="0"/>
      <w:autoSpaceDN w:val="0"/>
      <w:adjustRightInd w:val="0"/>
      <w:spacing w:after="200" w:line="276" w:lineRule="auto"/>
    </w:pPr>
    <w:rPr>
      <w:rFonts w:ascii="TUSOSM+Univers-CondensedLight" w:hAnsi="TUSOSM+Univers-CondensedLight" w:cs="TUSOSM+Univers-CondensedLight"/>
      <w:color w:val="000000"/>
      <w:sz w:val="24"/>
      <w:szCs w:val="24"/>
    </w:rPr>
  </w:style>
  <w:style w:type="character" w:customStyle="1" w:styleId="A2">
    <w:name w:val="A2"/>
    <w:rsid w:val="002D0FBF"/>
    <w:rPr>
      <w:rFonts w:cs="TUSOSM+Univers-CondensedLight"/>
      <w:color w:val="000000"/>
      <w:sz w:val="20"/>
      <w:szCs w:val="20"/>
    </w:rPr>
  </w:style>
  <w:style w:type="character" w:styleId="FollowedHyperlink">
    <w:name w:val="FollowedHyperlink"/>
    <w:basedOn w:val="DefaultParagraphFont"/>
    <w:uiPriority w:val="99"/>
    <w:semiHidden/>
    <w:unhideWhenUsed/>
    <w:rsid w:val="002D0FBF"/>
    <w:rPr>
      <w:color w:val="800080"/>
      <w:u w:val="single"/>
    </w:rPr>
  </w:style>
  <w:style w:type="paragraph" w:customStyle="1" w:styleId="ProprietoryNotice">
    <w:name w:val="Proprietory Notice"/>
    <w:basedOn w:val="Normal"/>
    <w:uiPriority w:val="99"/>
    <w:rsid w:val="000154E1"/>
    <w:pPr>
      <w:jc w:val="center"/>
    </w:pPr>
    <w:rPr>
      <w:rFonts w:ascii="Verdana" w:hAnsi="Verdana"/>
      <w:b/>
      <w:bCs/>
      <w:szCs w:val="24"/>
    </w:rPr>
  </w:style>
  <w:style w:type="paragraph" w:customStyle="1" w:styleId="Abullet1">
    <w:name w:val="Abullet1"/>
    <w:link w:val="Abullet1CharChar"/>
    <w:rsid w:val="0000165F"/>
    <w:pPr>
      <w:tabs>
        <w:tab w:val="num" w:pos="792"/>
      </w:tabs>
      <w:spacing w:before="120" w:after="120" w:line="276" w:lineRule="auto"/>
      <w:ind w:left="792" w:hanging="360"/>
      <w:jc w:val="both"/>
    </w:pPr>
    <w:rPr>
      <w:rFonts w:ascii="Arial" w:hAnsi="Arial"/>
      <w:sz w:val="22"/>
      <w:szCs w:val="24"/>
    </w:rPr>
  </w:style>
  <w:style w:type="character" w:customStyle="1" w:styleId="Abullet1CharChar">
    <w:name w:val="Abullet1 Char Char"/>
    <w:basedOn w:val="DefaultParagraphFont"/>
    <w:link w:val="Abullet1"/>
    <w:locked/>
    <w:rsid w:val="0000165F"/>
    <w:rPr>
      <w:rFonts w:ascii="Arial" w:hAnsi="Arial"/>
      <w:sz w:val="22"/>
      <w:szCs w:val="24"/>
    </w:rPr>
  </w:style>
  <w:style w:type="paragraph" w:customStyle="1" w:styleId="Aprobody">
    <w:name w:val="Aprobody"/>
    <w:link w:val="AprobodyChar"/>
    <w:uiPriority w:val="99"/>
    <w:qFormat/>
    <w:rsid w:val="0000165F"/>
    <w:pPr>
      <w:spacing w:before="120" w:after="120" w:line="240" w:lineRule="exact"/>
      <w:jc w:val="both"/>
    </w:pPr>
    <w:rPr>
      <w:rFonts w:ascii="Arial" w:hAnsi="Arial"/>
      <w:sz w:val="22"/>
      <w:szCs w:val="24"/>
    </w:rPr>
  </w:style>
  <w:style w:type="character" w:customStyle="1" w:styleId="AprobodyChar">
    <w:name w:val="Aprobody Char"/>
    <w:basedOn w:val="DefaultParagraphFont"/>
    <w:link w:val="Aprobody"/>
    <w:uiPriority w:val="99"/>
    <w:locked/>
    <w:rsid w:val="0000165F"/>
    <w:rPr>
      <w:rFonts w:ascii="Arial" w:hAnsi="Arial"/>
      <w:sz w:val="22"/>
      <w:szCs w:val="24"/>
      <w:lang w:val="en-US" w:eastAsia="en-US" w:bidi="ar-SA"/>
    </w:rPr>
  </w:style>
  <w:style w:type="paragraph" w:customStyle="1" w:styleId="Atabletext">
    <w:name w:val="Atabletext"/>
    <w:link w:val="AtabletextChar"/>
    <w:rsid w:val="0000165F"/>
    <w:pPr>
      <w:spacing w:before="120" w:after="120" w:line="276" w:lineRule="auto"/>
    </w:pPr>
    <w:rPr>
      <w:rFonts w:ascii="Arial" w:hAnsi="Arial"/>
      <w:sz w:val="22"/>
      <w:szCs w:val="24"/>
    </w:rPr>
  </w:style>
  <w:style w:type="character" w:customStyle="1" w:styleId="AtabletextChar">
    <w:name w:val="Atabletext Char"/>
    <w:basedOn w:val="DefaultParagraphFont"/>
    <w:link w:val="Atabletext"/>
    <w:locked/>
    <w:rsid w:val="0000165F"/>
    <w:rPr>
      <w:rFonts w:ascii="Arial" w:hAnsi="Arial"/>
      <w:sz w:val="22"/>
      <w:szCs w:val="24"/>
      <w:lang w:val="en-US" w:eastAsia="en-US" w:bidi="ar-SA"/>
    </w:rPr>
  </w:style>
  <w:style w:type="paragraph" w:customStyle="1" w:styleId="Atablehead">
    <w:name w:val="Atablehead"/>
    <w:link w:val="AtableheadChar"/>
    <w:rsid w:val="0000165F"/>
    <w:pPr>
      <w:spacing w:before="80" w:after="80" w:line="276" w:lineRule="auto"/>
      <w:ind w:left="43"/>
    </w:pPr>
    <w:rPr>
      <w:rFonts w:ascii="Arial Bold" w:hAnsi="Arial Bold"/>
      <w:b/>
      <w:color w:val="FFFFFF"/>
      <w:sz w:val="22"/>
      <w:szCs w:val="24"/>
    </w:rPr>
  </w:style>
  <w:style w:type="character" w:customStyle="1" w:styleId="AtableheadChar">
    <w:name w:val="Atablehead Char"/>
    <w:basedOn w:val="DefaultParagraphFont"/>
    <w:link w:val="Atablehead"/>
    <w:rsid w:val="0000165F"/>
    <w:rPr>
      <w:rFonts w:ascii="Arial Bold" w:hAnsi="Arial Bold"/>
      <w:b/>
      <w:color w:val="FFFFFF"/>
      <w:sz w:val="22"/>
      <w:szCs w:val="24"/>
      <w:lang w:val="en-US" w:eastAsia="en-US" w:bidi="ar-SA"/>
    </w:rPr>
  </w:style>
  <w:style w:type="paragraph" w:customStyle="1" w:styleId="Atablebul1">
    <w:name w:val="Atablebul1"/>
    <w:link w:val="Atablebul1CharChar"/>
    <w:rsid w:val="0000165F"/>
    <w:pPr>
      <w:spacing w:before="120" w:after="120" w:line="276" w:lineRule="auto"/>
    </w:pPr>
    <w:rPr>
      <w:rFonts w:ascii="Arial" w:hAnsi="Arial"/>
      <w:sz w:val="22"/>
      <w:szCs w:val="24"/>
    </w:rPr>
  </w:style>
  <w:style w:type="character" w:customStyle="1" w:styleId="Atablebul1CharChar">
    <w:name w:val="Atablebul1 Char Char"/>
    <w:basedOn w:val="DefaultParagraphFont"/>
    <w:link w:val="Atablebul1"/>
    <w:rsid w:val="0000165F"/>
    <w:rPr>
      <w:rFonts w:ascii="Arial" w:hAnsi="Arial"/>
      <w:sz w:val="22"/>
      <w:szCs w:val="24"/>
    </w:rPr>
  </w:style>
  <w:style w:type="paragraph" w:customStyle="1" w:styleId="Bullet2">
    <w:name w:val="Bullet 2"/>
    <w:aliases w:val="b2b2,b2"/>
    <w:rsid w:val="0000165F"/>
    <w:pPr>
      <w:tabs>
        <w:tab w:val="num" w:pos="360"/>
      </w:tabs>
      <w:spacing w:before="20" w:after="20" w:line="276" w:lineRule="auto"/>
      <w:ind w:left="360" w:hanging="216"/>
    </w:pPr>
    <w:rPr>
      <w:rFonts w:ascii="Lucida Sans Unicode" w:eastAsia="MS Mincho" w:hAnsi="Lucida Sans Unicode"/>
      <w:sz w:val="18"/>
      <w:szCs w:val="22"/>
      <w:lang w:eastAsia="ja-JP"/>
    </w:rPr>
  </w:style>
  <w:style w:type="paragraph" w:customStyle="1" w:styleId="Abullet2">
    <w:name w:val="Abullet2"/>
    <w:link w:val="Abullet2Char"/>
    <w:rsid w:val="0000165F"/>
    <w:pPr>
      <w:tabs>
        <w:tab w:val="num" w:pos="648"/>
      </w:tabs>
      <w:spacing w:before="120" w:after="120" w:line="276" w:lineRule="auto"/>
      <w:ind w:left="648" w:hanging="216"/>
      <w:jc w:val="both"/>
    </w:pPr>
    <w:rPr>
      <w:rFonts w:ascii="Arial" w:hAnsi="Arial"/>
      <w:sz w:val="22"/>
      <w:szCs w:val="24"/>
    </w:rPr>
  </w:style>
  <w:style w:type="character" w:customStyle="1" w:styleId="Abullet2Char">
    <w:name w:val="Abullet2 Char"/>
    <w:basedOn w:val="DefaultParagraphFont"/>
    <w:link w:val="Abullet2"/>
    <w:rsid w:val="0000165F"/>
    <w:rPr>
      <w:rFonts w:ascii="Arial" w:hAnsi="Arial"/>
      <w:sz w:val="22"/>
      <w:szCs w:val="24"/>
    </w:rPr>
  </w:style>
  <w:style w:type="paragraph" w:customStyle="1" w:styleId="Abullet3">
    <w:name w:val="Abullet3"/>
    <w:link w:val="Abullet3Char"/>
    <w:rsid w:val="0000165F"/>
    <w:pPr>
      <w:tabs>
        <w:tab w:val="num" w:pos="1080"/>
      </w:tabs>
      <w:spacing w:before="120" w:after="120" w:line="276" w:lineRule="auto"/>
      <w:ind w:left="1080" w:hanging="288"/>
    </w:pPr>
    <w:rPr>
      <w:rFonts w:ascii="Arial" w:hAnsi="Arial"/>
      <w:sz w:val="22"/>
      <w:szCs w:val="24"/>
    </w:rPr>
  </w:style>
  <w:style w:type="character" w:customStyle="1" w:styleId="Abullet3Char">
    <w:name w:val="Abullet3 Char"/>
    <w:basedOn w:val="DefaultParagraphFont"/>
    <w:link w:val="Abullet3"/>
    <w:rsid w:val="0000165F"/>
    <w:rPr>
      <w:rFonts w:ascii="Arial" w:hAnsi="Arial"/>
      <w:sz w:val="22"/>
      <w:szCs w:val="24"/>
    </w:rPr>
  </w:style>
  <w:style w:type="paragraph" w:customStyle="1" w:styleId="Afigcaps">
    <w:name w:val="Afigcaps"/>
    <w:link w:val="AfigcapsChar"/>
    <w:rsid w:val="0000165F"/>
    <w:pPr>
      <w:spacing w:before="120" w:after="120" w:line="276" w:lineRule="auto"/>
      <w:jc w:val="center"/>
    </w:pPr>
    <w:rPr>
      <w:rFonts w:ascii="Arial" w:hAnsi="Arial"/>
      <w:b/>
      <w:i/>
      <w:sz w:val="22"/>
      <w:szCs w:val="18"/>
    </w:rPr>
  </w:style>
  <w:style w:type="character" w:customStyle="1" w:styleId="AfigcapsChar">
    <w:name w:val="Afigcaps Char"/>
    <w:basedOn w:val="DefaultParagraphFont"/>
    <w:link w:val="Afigcaps"/>
    <w:rsid w:val="0000165F"/>
    <w:rPr>
      <w:rFonts w:ascii="Arial" w:hAnsi="Arial"/>
      <w:b/>
      <w:i/>
      <w:sz w:val="22"/>
      <w:szCs w:val="18"/>
      <w:lang w:val="en-US" w:eastAsia="en-US" w:bidi="ar-SA"/>
    </w:rPr>
  </w:style>
  <w:style w:type="paragraph" w:customStyle="1" w:styleId="Ahighlight1">
    <w:name w:val="Ahighlight1"/>
    <w:link w:val="Ahighlight1Char"/>
    <w:uiPriority w:val="99"/>
    <w:rsid w:val="0000165F"/>
    <w:pPr>
      <w:spacing w:after="200" w:line="276" w:lineRule="auto"/>
    </w:pPr>
    <w:rPr>
      <w:rFonts w:ascii="Arial" w:hAnsi="Arial"/>
      <w:b/>
      <w:color w:val="CC3300"/>
      <w:sz w:val="22"/>
      <w:szCs w:val="24"/>
    </w:rPr>
  </w:style>
  <w:style w:type="character" w:customStyle="1" w:styleId="Ahighlight1Char">
    <w:name w:val="Ahighlight1 Char"/>
    <w:basedOn w:val="DefaultParagraphFont"/>
    <w:link w:val="Ahighlight1"/>
    <w:uiPriority w:val="99"/>
    <w:rsid w:val="0000165F"/>
    <w:rPr>
      <w:rFonts w:ascii="Arial" w:hAnsi="Arial"/>
      <w:b/>
      <w:color w:val="CC3300"/>
      <w:sz w:val="22"/>
      <w:szCs w:val="24"/>
      <w:lang w:val="en-US" w:eastAsia="en-US" w:bidi="ar-SA"/>
    </w:rPr>
  </w:style>
  <w:style w:type="paragraph" w:customStyle="1" w:styleId="Ahiglights2">
    <w:name w:val="Ahiglights2"/>
    <w:link w:val="Ahiglights2Char"/>
    <w:rsid w:val="0000165F"/>
    <w:pPr>
      <w:spacing w:before="80" w:after="80" w:line="276" w:lineRule="auto"/>
    </w:pPr>
    <w:rPr>
      <w:rFonts w:ascii="Arial" w:hAnsi="Arial"/>
      <w:b/>
      <w:color w:val="CC3300"/>
      <w:sz w:val="22"/>
      <w:szCs w:val="24"/>
    </w:rPr>
  </w:style>
  <w:style w:type="character" w:customStyle="1" w:styleId="Ahiglights2Char">
    <w:name w:val="Ahiglights2 Char"/>
    <w:basedOn w:val="DefaultParagraphFont"/>
    <w:link w:val="Ahiglights2"/>
    <w:rsid w:val="0000165F"/>
    <w:rPr>
      <w:rFonts w:ascii="Arial" w:hAnsi="Arial"/>
      <w:b/>
      <w:color w:val="CC3300"/>
      <w:sz w:val="22"/>
      <w:szCs w:val="24"/>
      <w:lang w:val="en-US" w:eastAsia="en-US" w:bidi="ar-SA"/>
    </w:rPr>
  </w:style>
  <w:style w:type="paragraph" w:customStyle="1" w:styleId="Anumber">
    <w:name w:val="Anumber"/>
    <w:rsid w:val="0000165F"/>
    <w:pPr>
      <w:tabs>
        <w:tab w:val="num" w:pos="504"/>
      </w:tabs>
      <w:spacing w:before="120" w:after="120" w:line="276" w:lineRule="auto"/>
      <w:ind w:left="504" w:hanging="216"/>
    </w:pPr>
    <w:rPr>
      <w:rFonts w:ascii="Arial" w:hAnsi="Arial"/>
      <w:sz w:val="22"/>
      <w:szCs w:val="24"/>
    </w:rPr>
  </w:style>
  <w:style w:type="paragraph" w:customStyle="1" w:styleId="Atablebul2">
    <w:name w:val="Atablebul2"/>
    <w:rsid w:val="0000165F"/>
    <w:pPr>
      <w:tabs>
        <w:tab w:val="num" w:pos="576"/>
      </w:tabs>
      <w:spacing w:before="120" w:after="120" w:line="276" w:lineRule="auto"/>
      <w:ind w:left="576" w:hanging="360"/>
    </w:pPr>
    <w:rPr>
      <w:rFonts w:ascii="Arial" w:hAnsi="Arial"/>
      <w:sz w:val="22"/>
      <w:szCs w:val="24"/>
    </w:rPr>
  </w:style>
  <w:style w:type="paragraph" w:customStyle="1" w:styleId="AToc">
    <w:name w:val="AToc"/>
    <w:basedOn w:val="Normal"/>
    <w:rsid w:val="0000165F"/>
    <w:pPr>
      <w:pageBreakBefore/>
      <w:pBdr>
        <w:bottom w:val="thinThickMediumGap" w:sz="18" w:space="1" w:color="808080"/>
      </w:pBdr>
      <w:jc w:val="center"/>
    </w:pPr>
    <w:rPr>
      <w:b/>
      <w:color w:val="CC3300"/>
      <w:sz w:val="36"/>
      <w:szCs w:val="24"/>
      <w:lang w:val="en-GB"/>
    </w:rPr>
  </w:style>
  <w:style w:type="paragraph" w:styleId="TableofFigures">
    <w:name w:val="table of figures"/>
    <w:basedOn w:val="Normal"/>
    <w:next w:val="Normal"/>
    <w:uiPriority w:val="99"/>
    <w:rsid w:val="0000165F"/>
    <w:pPr>
      <w:spacing w:before="60" w:after="60"/>
    </w:pPr>
    <w:rPr>
      <w:szCs w:val="24"/>
      <w:lang w:val="en-GB"/>
    </w:rPr>
  </w:style>
  <w:style w:type="paragraph" w:customStyle="1" w:styleId="TLevel1">
    <w:name w:val="TLevel1"/>
    <w:autoRedefine/>
    <w:uiPriority w:val="99"/>
    <w:rsid w:val="009F16FA"/>
    <w:pPr>
      <w:pageBreakBefore/>
      <w:pBdr>
        <w:bottom w:val="thinThickSmallGap" w:sz="18" w:space="1" w:color="808080"/>
      </w:pBdr>
      <w:spacing w:after="200" w:line="276" w:lineRule="auto"/>
      <w:outlineLvl w:val="0"/>
    </w:pPr>
    <w:rPr>
      <w:rFonts w:ascii="Candara" w:eastAsia="MS Mincho" w:hAnsi="Candara" w:cs="Arial"/>
      <w:b/>
      <w:sz w:val="40"/>
      <w:szCs w:val="22"/>
      <w:lang w:eastAsia="ja-JP"/>
    </w:rPr>
  </w:style>
  <w:style w:type="paragraph" w:customStyle="1" w:styleId="Style1">
    <w:name w:val="Style1"/>
    <w:basedOn w:val="Normal"/>
    <w:next w:val="Heading2"/>
    <w:link w:val="Style1Char"/>
    <w:rsid w:val="00C7508C"/>
    <w:pPr>
      <w:tabs>
        <w:tab w:val="num" w:pos="0"/>
      </w:tabs>
      <w:spacing w:before="120" w:line="480" w:lineRule="auto"/>
      <w:outlineLvl w:val="1"/>
    </w:pPr>
    <w:rPr>
      <w:b/>
      <w:color w:val="CC3300"/>
      <w:sz w:val="28"/>
      <w:szCs w:val="24"/>
      <w:lang w:val="en-GB"/>
    </w:rPr>
  </w:style>
  <w:style w:type="character" w:customStyle="1" w:styleId="Style1Char">
    <w:name w:val="Style1 Char"/>
    <w:basedOn w:val="DefaultParagraphFont"/>
    <w:link w:val="Style1"/>
    <w:rsid w:val="00C7508C"/>
    <w:rPr>
      <w:rFonts w:ascii="Arial" w:hAnsi="Arial"/>
      <w:b/>
      <w:color w:val="CC3300"/>
      <w:sz w:val="28"/>
      <w:szCs w:val="24"/>
      <w:lang w:val="en-GB"/>
    </w:rPr>
  </w:style>
  <w:style w:type="paragraph" w:customStyle="1" w:styleId="Style2">
    <w:name w:val="Style2"/>
    <w:basedOn w:val="Style1"/>
    <w:rsid w:val="00C7508C"/>
    <w:pPr>
      <w:numPr>
        <w:ilvl w:val="2"/>
      </w:numPr>
      <w:tabs>
        <w:tab w:val="num" w:pos="0"/>
      </w:tabs>
      <w:outlineLvl w:val="2"/>
    </w:pPr>
    <w:rPr>
      <w:sz w:val="24"/>
    </w:rPr>
  </w:style>
  <w:style w:type="paragraph" w:customStyle="1" w:styleId="Style4">
    <w:name w:val="Style4"/>
    <w:basedOn w:val="Style2"/>
    <w:rsid w:val="00C7508C"/>
    <w:pPr>
      <w:numPr>
        <w:ilvl w:val="3"/>
      </w:numPr>
      <w:tabs>
        <w:tab w:val="num" w:pos="0"/>
      </w:tabs>
      <w:outlineLvl w:val="3"/>
    </w:pPr>
    <w:rPr>
      <w:b w:val="0"/>
      <w:i/>
    </w:rPr>
  </w:style>
  <w:style w:type="paragraph" w:customStyle="1" w:styleId="Style5">
    <w:name w:val="Style5"/>
    <w:basedOn w:val="Style4"/>
    <w:rsid w:val="0000165F"/>
    <w:pPr>
      <w:numPr>
        <w:ilvl w:val="0"/>
      </w:numPr>
      <w:tabs>
        <w:tab w:val="num" w:pos="0"/>
      </w:tabs>
      <w:outlineLvl w:val="4"/>
    </w:pPr>
  </w:style>
  <w:style w:type="paragraph" w:customStyle="1" w:styleId="StyleAtableheadAuto">
    <w:name w:val="Style Atablehead + Auto"/>
    <w:basedOn w:val="Atablehead"/>
    <w:rsid w:val="0000165F"/>
    <w:rPr>
      <w:rFonts w:ascii="Arial" w:hAnsi="Arial"/>
      <w:bCs/>
      <w:color w:val="auto"/>
      <w:sz w:val="20"/>
    </w:rPr>
  </w:style>
  <w:style w:type="character" w:customStyle="1" w:styleId="Abullet1Char">
    <w:name w:val="Abullet1 Char"/>
    <w:basedOn w:val="DefaultParagraphFont"/>
    <w:rsid w:val="008E7449"/>
    <w:rPr>
      <w:rFonts w:ascii="Arial" w:eastAsia="Times New Roman" w:hAnsi="Arial"/>
      <w:sz w:val="18"/>
      <w:szCs w:val="24"/>
      <w:lang w:val="en-US" w:eastAsia="en-US" w:bidi="ar-SA"/>
    </w:rPr>
  </w:style>
  <w:style w:type="paragraph" w:customStyle="1" w:styleId="Atableheadcen">
    <w:name w:val="Atableheadcen"/>
    <w:rsid w:val="00A676B9"/>
    <w:pPr>
      <w:spacing w:before="120" w:after="120"/>
      <w:jc w:val="center"/>
    </w:pPr>
    <w:rPr>
      <w:rFonts w:ascii="Arial" w:eastAsia="Times New Roman" w:hAnsi="Arial"/>
      <w:b/>
      <w:color w:val="FFFFFF"/>
      <w:sz w:val="22"/>
      <w:szCs w:val="24"/>
    </w:rPr>
  </w:style>
  <w:style w:type="paragraph" w:customStyle="1" w:styleId="answerstyle1">
    <w:name w:val="answer style 1"/>
    <w:basedOn w:val="Normal"/>
    <w:autoRedefine/>
    <w:rsid w:val="00712435"/>
    <w:pPr>
      <w:spacing w:before="80" w:after="80" w:line="240" w:lineRule="exact"/>
    </w:pPr>
    <w:rPr>
      <w:rFonts w:ascii="Lucida Sans" w:eastAsia="Times New Roman" w:hAnsi="Lucida Sans" w:cs="Lucida Sans"/>
      <w:szCs w:val="20"/>
    </w:rPr>
  </w:style>
  <w:style w:type="table" w:styleId="MediumShading1-Accent2">
    <w:name w:val="Medium Shading 1 Accent 2"/>
    <w:basedOn w:val="TableNormal"/>
    <w:uiPriority w:val="63"/>
    <w:rsid w:val="00AC6B0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semiHidden/>
    <w:unhideWhenUsed/>
    <w:rsid w:val="00616074"/>
    <w:rPr>
      <w:rFonts w:ascii="Consolas" w:eastAsia="Times New Roman" w:hAnsi="Consolas"/>
      <w:sz w:val="21"/>
      <w:szCs w:val="21"/>
    </w:rPr>
  </w:style>
  <w:style w:type="character" w:customStyle="1" w:styleId="PlainTextChar">
    <w:name w:val="Plain Text Char"/>
    <w:basedOn w:val="DefaultParagraphFont"/>
    <w:link w:val="PlainText"/>
    <w:uiPriority w:val="99"/>
    <w:semiHidden/>
    <w:rsid w:val="00616074"/>
    <w:rPr>
      <w:rFonts w:ascii="Consolas" w:eastAsia="Times New Roman" w:hAnsi="Consolas"/>
      <w:sz w:val="21"/>
      <w:szCs w:val="21"/>
    </w:rPr>
  </w:style>
  <w:style w:type="paragraph" w:styleId="TOC4">
    <w:name w:val="toc 4"/>
    <w:basedOn w:val="Normal"/>
    <w:next w:val="Normal"/>
    <w:autoRedefine/>
    <w:uiPriority w:val="39"/>
    <w:unhideWhenUsed/>
    <w:rsid w:val="00D33BC0"/>
    <w:pPr>
      <w:tabs>
        <w:tab w:val="left" w:pos="1100"/>
        <w:tab w:val="right" w:leader="dot" w:pos="9350"/>
      </w:tabs>
      <w:spacing w:after="100"/>
    </w:pPr>
    <w:rPr>
      <w:rFonts w:eastAsiaTheme="minorEastAsia" w:cstheme="minorBidi"/>
      <w:lang w:val="en-IN" w:eastAsia="en-IN"/>
    </w:rPr>
  </w:style>
  <w:style w:type="paragraph" w:styleId="TOC5">
    <w:name w:val="toc 5"/>
    <w:basedOn w:val="Normal"/>
    <w:next w:val="Normal"/>
    <w:autoRedefine/>
    <w:uiPriority w:val="39"/>
    <w:unhideWhenUsed/>
    <w:rsid w:val="004926C6"/>
    <w:pPr>
      <w:spacing w:after="100"/>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4926C6"/>
    <w:pPr>
      <w:spacing w:after="100"/>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4926C6"/>
    <w:pPr>
      <w:spacing w:after="100"/>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4926C6"/>
    <w:pPr>
      <w:spacing w:after="100"/>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4926C6"/>
    <w:pPr>
      <w:spacing w:after="100"/>
      <w:ind w:left="1760"/>
    </w:pPr>
    <w:rPr>
      <w:rFonts w:asciiTheme="minorHAnsi" w:eastAsiaTheme="minorEastAsia" w:hAnsiTheme="minorHAnsi" w:cstheme="minorBidi"/>
      <w:lang w:val="en-IN" w:eastAsia="en-IN"/>
    </w:rPr>
  </w:style>
  <w:style w:type="paragraph" w:customStyle="1" w:styleId="FigureCaption">
    <w:name w:val="Figure Caption"/>
    <w:uiPriority w:val="99"/>
    <w:rsid w:val="009F151D"/>
    <w:pPr>
      <w:tabs>
        <w:tab w:val="num" w:pos="1440"/>
      </w:tabs>
      <w:spacing w:before="60" w:after="60"/>
      <w:ind w:left="1440" w:hanging="360"/>
      <w:jc w:val="center"/>
    </w:pPr>
    <w:rPr>
      <w:rFonts w:ascii="Lucida Sans Unicode" w:eastAsia="MS Mincho" w:hAnsi="Lucida Sans Unicode"/>
      <w:b/>
      <w:i/>
      <w:sz w:val="18"/>
      <w:szCs w:val="16"/>
      <w:lang w:eastAsia="ja-JP"/>
    </w:rPr>
  </w:style>
  <w:style w:type="paragraph" w:styleId="Index7">
    <w:name w:val="index 7"/>
    <w:basedOn w:val="Normal"/>
    <w:next w:val="Normal"/>
    <w:autoRedefine/>
    <w:uiPriority w:val="99"/>
    <w:semiHidden/>
    <w:unhideWhenUsed/>
    <w:rsid w:val="00613AD2"/>
    <w:pPr>
      <w:ind w:left="1540" w:hanging="220"/>
    </w:pPr>
  </w:style>
  <w:style w:type="table" w:styleId="MediumShading1-Accent6">
    <w:name w:val="Medium Shading 1 Accent 6"/>
    <w:basedOn w:val="TableNormal"/>
    <w:uiPriority w:val="63"/>
    <w:rsid w:val="00857C25"/>
    <w:pPr>
      <w:spacing w:before="120"/>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cBorders>
        <w:shd w:val="clear" w:color="auto" w:fill="CC3300"/>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Pr/>
      <w:tcPr>
        <w:shd w:val="clear" w:color="auto" w:fill="FDE9D9" w:themeFill="accent6" w:themeFillTint="33"/>
      </w:tcPr>
    </w:tblStylePr>
    <w:tblStylePr w:type="lastCol">
      <w:rPr>
        <w:b/>
        <w:bCs/>
      </w:rPr>
      <w:tblPr/>
      <w:tcPr>
        <w:shd w:val="clear" w:color="auto" w:fill="FDE9D9" w:themeFill="accent6" w:themeFillTint="33"/>
      </w:tcPr>
    </w:tblStylePr>
    <w:tblStylePr w:type="band1Vert">
      <w:tblPr/>
      <w:tcPr>
        <w:shd w:val="clear" w:color="auto" w:fill="FDE9D9" w:themeFill="accent6" w:themeFillTint="33"/>
      </w:tcPr>
    </w:tblStylePr>
    <w:tblStylePr w:type="band2Vert">
      <w:tblPr/>
      <w:tcPr>
        <w:shd w:val="clear" w:color="auto" w:fill="FDE9D9" w:themeFill="accent6" w:themeFillTint="33"/>
      </w:tcPr>
    </w:tblStylePr>
    <w:tblStylePr w:type="band1Horz">
      <w:tblPr/>
      <w:tcPr>
        <w:tcBorders>
          <w:insideH w:val="nil"/>
          <w:insideV w:val="nil"/>
        </w:tcBorders>
        <w:shd w:val="clear" w:color="auto" w:fill="FDE4D0" w:themeFill="accent6" w:themeFillTint="3F"/>
      </w:tcPr>
    </w:tblStylePr>
    <w:tblStylePr w:type="band2Horz">
      <w:tblPr/>
      <w:tcPr>
        <w:shd w:val="clear" w:color="auto" w:fill="FDE9D9" w:themeFill="accent6" w:themeFillTint="33"/>
      </w:tcPr>
    </w:tblStylePr>
  </w:style>
  <w:style w:type="paragraph" w:styleId="BodyTextIndent">
    <w:name w:val="Body Text Indent"/>
    <w:basedOn w:val="Normal"/>
    <w:link w:val="BodyTextIndentChar"/>
    <w:uiPriority w:val="99"/>
    <w:unhideWhenUsed/>
    <w:rsid w:val="00272DC3"/>
    <w:pPr>
      <w:ind w:left="360"/>
    </w:pPr>
  </w:style>
  <w:style w:type="character" w:customStyle="1" w:styleId="BodyTextIndentChar">
    <w:name w:val="Body Text Indent Char"/>
    <w:basedOn w:val="DefaultParagraphFont"/>
    <w:link w:val="BodyTextIndent"/>
    <w:uiPriority w:val="99"/>
    <w:rsid w:val="00272DC3"/>
    <w:rPr>
      <w:rFonts w:ascii="Arial" w:hAnsi="Arial"/>
      <w:szCs w:val="22"/>
    </w:rPr>
  </w:style>
  <w:style w:type="paragraph" w:customStyle="1" w:styleId="bull1">
    <w:name w:val="bull1"/>
    <w:basedOn w:val="Normal"/>
    <w:link w:val="bull1Char"/>
    <w:qFormat/>
    <w:rsid w:val="00272DC3"/>
    <w:pPr>
      <w:spacing w:after="60" w:line="288" w:lineRule="auto"/>
    </w:pPr>
    <w:rPr>
      <w:rFonts w:eastAsia="Times New Roman"/>
      <w:spacing w:val="2"/>
      <w:szCs w:val="24"/>
    </w:rPr>
  </w:style>
  <w:style w:type="character" w:customStyle="1" w:styleId="bull1Char">
    <w:name w:val="bull1 Char"/>
    <w:basedOn w:val="DefaultParagraphFont"/>
    <w:link w:val="bull1"/>
    <w:rsid w:val="00272DC3"/>
    <w:rPr>
      <w:rFonts w:ascii="Arial" w:eastAsia="Times New Roman" w:hAnsi="Arial"/>
      <w:spacing w:val="2"/>
      <w:szCs w:val="24"/>
    </w:rPr>
  </w:style>
  <w:style w:type="paragraph" w:customStyle="1" w:styleId="NormalBold">
    <w:name w:val="Normal Bold"/>
    <w:basedOn w:val="Normal"/>
    <w:rsid w:val="00272DC3"/>
    <w:pPr>
      <w:jc w:val="left"/>
    </w:pPr>
    <w:rPr>
      <w:rFonts w:eastAsia="Times New Roman"/>
      <w:b/>
      <w:szCs w:val="24"/>
    </w:rPr>
  </w:style>
  <w:style w:type="paragraph" w:styleId="NormalWeb">
    <w:name w:val="Normal (Web)"/>
    <w:basedOn w:val="Normal"/>
    <w:unhideWhenUsed/>
    <w:rsid w:val="00CC49D8"/>
    <w:pPr>
      <w:spacing w:before="100" w:beforeAutospacing="1" w:after="100" w:afterAutospacing="1"/>
      <w:jc w:val="left"/>
    </w:pPr>
    <w:rPr>
      <w:rFonts w:ascii="Times New Roman" w:eastAsia="Times New Roman" w:hAnsi="Times New Roman"/>
      <w:sz w:val="24"/>
      <w:szCs w:val="24"/>
    </w:rPr>
  </w:style>
  <w:style w:type="table" w:styleId="MediumGrid3-Accent6">
    <w:name w:val="Medium Grid 3 Accent 6"/>
    <w:basedOn w:val="TableNormal"/>
    <w:uiPriority w:val="69"/>
    <w:rsid w:val="00FE56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bull1CharChar">
    <w:name w:val="bull1 Char Char"/>
    <w:basedOn w:val="DefaultParagraphFont"/>
    <w:locked/>
    <w:rsid w:val="00ED2746"/>
    <w:rPr>
      <w:rFonts w:ascii="Arial" w:hAnsi="Arial" w:cs="Times New Roman"/>
      <w:spacing w:val="2"/>
      <w:sz w:val="24"/>
      <w:szCs w:val="24"/>
    </w:rPr>
  </w:style>
  <w:style w:type="paragraph" w:customStyle="1" w:styleId="Aheading2">
    <w:name w:val="Aheading2"/>
    <w:link w:val="Aheading2Char"/>
    <w:rsid w:val="00ED2746"/>
    <w:pPr>
      <w:tabs>
        <w:tab w:val="num" w:pos="576"/>
      </w:tabs>
      <w:spacing w:before="120" w:after="120"/>
      <w:ind w:left="576" w:hanging="576"/>
      <w:outlineLvl w:val="1"/>
    </w:pPr>
    <w:rPr>
      <w:rFonts w:ascii="Lucida Sans Unicode" w:eastAsia="MS Mincho" w:hAnsi="Lucida Sans Unicode" w:cs="Lucida Sans Unicode"/>
      <w:b/>
      <w:bCs/>
      <w:color w:val="CC3300"/>
      <w:sz w:val="24"/>
      <w:szCs w:val="24"/>
    </w:rPr>
  </w:style>
  <w:style w:type="character" w:customStyle="1" w:styleId="Aheading2Char">
    <w:name w:val="Aheading2 Char"/>
    <w:basedOn w:val="DefaultParagraphFont"/>
    <w:link w:val="Aheading2"/>
    <w:locked/>
    <w:rsid w:val="00ED2746"/>
    <w:rPr>
      <w:rFonts w:ascii="Lucida Sans Unicode" w:eastAsia="MS Mincho" w:hAnsi="Lucida Sans Unicode" w:cs="Lucida Sans Unicode"/>
      <w:b/>
      <w:bCs/>
      <w:color w:val="CC3300"/>
      <w:sz w:val="24"/>
      <w:szCs w:val="24"/>
    </w:rPr>
  </w:style>
  <w:style w:type="table" w:styleId="LightList-Accent6">
    <w:name w:val="Light List Accent 6"/>
    <w:basedOn w:val="TableNormal"/>
    <w:uiPriority w:val="61"/>
    <w:rsid w:val="004573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3">
    <w:name w:val="Style3"/>
    <w:uiPriority w:val="99"/>
    <w:rsid w:val="0004620E"/>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clear" w:color="auto" w:fill="F79646"/>
      </w:tcPr>
    </w:tblStylePr>
  </w:style>
  <w:style w:type="paragraph" w:customStyle="1" w:styleId="font5">
    <w:name w:val="font5"/>
    <w:basedOn w:val="Normal"/>
    <w:rsid w:val="002D4DBD"/>
    <w:pPr>
      <w:spacing w:before="100" w:beforeAutospacing="1" w:after="100" w:afterAutospacing="1"/>
      <w:jc w:val="left"/>
    </w:pPr>
    <w:rPr>
      <w:rFonts w:ascii="Calibri" w:eastAsia="Times New Roman" w:hAnsi="Calibri"/>
      <w:color w:val="FF0000"/>
    </w:rPr>
  </w:style>
  <w:style w:type="paragraph" w:customStyle="1" w:styleId="xl65">
    <w:name w:val="xl65"/>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66">
    <w:name w:val="xl66"/>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67">
    <w:name w:val="xl67"/>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68">
    <w:name w:val="xl68"/>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sz w:val="24"/>
      <w:szCs w:val="24"/>
    </w:rPr>
  </w:style>
  <w:style w:type="paragraph" w:customStyle="1" w:styleId="xl69">
    <w:name w:val="xl69"/>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70">
    <w:name w:val="xl70"/>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sz w:val="24"/>
      <w:szCs w:val="24"/>
    </w:rPr>
  </w:style>
  <w:style w:type="paragraph" w:customStyle="1" w:styleId="xl71">
    <w:name w:val="xl71"/>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72">
    <w:name w:val="xl72"/>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sz w:val="24"/>
      <w:szCs w:val="24"/>
    </w:rPr>
  </w:style>
  <w:style w:type="paragraph" w:customStyle="1" w:styleId="xl73">
    <w:name w:val="xl73"/>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i/>
      <w:iCs/>
      <w:sz w:val="24"/>
      <w:szCs w:val="24"/>
    </w:rPr>
  </w:style>
  <w:style w:type="paragraph" w:customStyle="1" w:styleId="xl74">
    <w:name w:val="xl74"/>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24"/>
      <w:szCs w:val="24"/>
    </w:rPr>
  </w:style>
  <w:style w:type="paragraph" w:customStyle="1" w:styleId="xl75">
    <w:name w:val="xl75"/>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color w:val="000000"/>
      <w:sz w:val="24"/>
      <w:szCs w:val="24"/>
    </w:rPr>
  </w:style>
  <w:style w:type="paragraph" w:customStyle="1" w:styleId="xl76">
    <w:name w:val="xl76"/>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b/>
      <w:bCs/>
      <w:color w:val="000000"/>
      <w:sz w:val="24"/>
      <w:szCs w:val="24"/>
    </w:rPr>
  </w:style>
  <w:style w:type="paragraph" w:customStyle="1" w:styleId="xl77">
    <w:name w:val="xl77"/>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b/>
      <w:bCs/>
      <w:color w:val="000000"/>
      <w:sz w:val="24"/>
      <w:szCs w:val="24"/>
    </w:rPr>
  </w:style>
  <w:style w:type="paragraph" w:customStyle="1" w:styleId="xl78">
    <w:name w:val="xl78"/>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sz w:val="24"/>
      <w:szCs w:val="24"/>
    </w:rPr>
  </w:style>
  <w:style w:type="paragraph" w:customStyle="1" w:styleId="xl79">
    <w:name w:val="xl79"/>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0">
    <w:name w:val="xl80"/>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1">
    <w:name w:val="xl81"/>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2">
    <w:name w:val="xl82"/>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sz w:val="24"/>
      <w:szCs w:val="24"/>
    </w:rPr>
  </w:style>
  <w:style w:type="paragraph" w:customStyle="1" w:styleId="xl83">
    <w:name w:val="xl83"/>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4">
    <w:name w:val="xl84"/>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olor w:val="000000"/>
      <w:sz w:val="24"/>
      <w:szCs w:val="24"/>
    </w:rPr>
  </w:style>
  <w:style w:type="paragraph" w:customStyle="1" w:styleId="xl85">
    <w:name w:val="xl85"/>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6">
    <w:name w:val="xl86"/>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7">
    <w:name w:val="xl87"/>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88">
    <w:name w:val="xl88"/>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olor w:val="000000"/>
      <w:sz w:val="24"/>
      <w:szCs w:val="24"/>
    </w:rPr>
  </w:style>
  <w:style w:type="paragraph" w:customStyle="1" w:styleId="xl89">
    <w:name w:val="xl89"/>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olor w:val="000000"/>
      <w:sz w:val="24"/>
      <w:szCs w:val="24"/>
    </w:rPr>
  </w:style>
  <w:style w:type="paragraph" w:customStyle="1" w:styleId="xl90">
    <w:name w:val="xl90"/>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91">
    <w:name w:val="xl91"/>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24"/>
      <w:szCs w:val="24"/>
    </w:rPr>
  </w:style>
  <w:style w:type="paragraph" w:customStyle="1" w:styleId="xl92">
    <w:name w:val="xl92"/>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24"/>
      <w:szCs w:val="24"/>
    </w:rPr>
  </w:style>
  <w:style w:type="paragraph" w:customStyle="1" w:styleId="xl93">
    <w:name w:val="xl93"/>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24"/>
      <w:szCs w:val="24"/>
    </w:rPr>
  </w:style>
  <w:style w:type="paragraph" w:customStyle="1" w:styleId="xl94">
    <w:name w:val="xl94"/>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5">
    <w:name w:val="xl95"/>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24"/>
      <w:szCs w:val="24"/>
    </w:rPr>
  </w:style>
  <w:style w:type="paragraph" w:customStyle="1" w:styleId="xl96">
    <w:name w:val="xl96"/>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olor w:val="000000"/>
      <w:sz w:val="24"/>
      <w:szCs w:val="24"/>
    </w:rPr>
  </w:style>
  <w:style w:type="paragraph" w:customStyle="1" w:styleId="xl97">
    <w:name w:val="xl97"/>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8">
    <w:name w:val="xl98"/>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9">
    <w:name w:val="xl99"/>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0">
    <w:name w:val="xl100"/>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Times New Roman" w:hAnsi="Times New Roman"/>
      <w:sz w:val="24"/>
      <w:szCs w:val="24"/>
    </w:rPr>
  </w:style>
  <w:style w:type="paragraph" w:customStyle="1" w:styleId="xl101">
    <w:name w:val="xl101"/>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2">
    <w:name w:val="xl102"/>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3">
    <w:name w:val="xl103"/>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4">
    <w:name w:val="xl104"/>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5">
    <w:name w:val="xl105"/>
    <w:basedOn w:val="Normal"/>
    <w:rsid w:val="002D4DB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106">
    <w:name w:val="xl106"/>
    <w:basedOn w:val="Normal"/>
    <w:rsid w:val="002D4DBD"/>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jc w:val="left"/>
    </w:pPr>
    <w:rPr>
      <w:rFonts w:ascii="Times New Roman" w:eastAsia="Times New Roman" w:hAnsi="Times New Roman"/>
      <w:sz w:val="24"/>
      <w:szCs w:val="24"/>
    </w:rPr>
  </w:style>
  <w:style w:type="paragraph" w:customStyle="1" w:styleId="BodySingle">
    <w:name w:val="Body Single"/>
    <w:basedOn w:val="BodyText"/>
    <w:rsid w:val="00DF6BCA"/>
    <w:pPr>
      <w:spacing w:before="0" w:after="0" w:line="260" w:lineRule="atLeast"/>
      <w:ind w:left="0"/>
      <w:jc w:val="left"/>
    </w:pPr>
    <w:rPr>
      <w:rFonts w:ascii="Arial" w:eastAsia="Times New Roman" w:hAnsi="Arial" w:cs="Arial"/>
      <w:sz w:val="24"/>
      <w:szCs w:val="20"/>
      <w:lang w:val="en-GB"/>
    </w:rPr>
  </w:style>
  <w:style w:type="paragraph" w:customStyle="1" w:styleId="ImageStyle">
    <w:name w:val="Image Style"/>
    <w:basedOn w:val="Normal"/>
    <w:uiPriority w:val="99"/>
    <w:qFormat/>
    <w:rsid w:val="009B7287"/>
    <w:pPr>
      <w:spacing w:before="120" w:line="276" w:lineRule="auto"/>
      <w:jc w:val="center"/>
    </w:pPr>
    <w:rPr>
      <w:rFonts w:ascii="Calibri" w:hAnsi="Calibri"/>
      <w:lang w:val="en-GB"/>
    </w:rPr>
  </w:style>
  <w:style w:type="paragraph" w:customStyle="1" w:styleId="NumberedHeading-FirstLevel">
    <w:name w:val="Numbered Heading - First Level"/>
    <w:basedOn w:val="Normal"/>
    <w:rsid w:val="001F5F3D"/>
    <w:pPr>
      <w:tabs>
        <w:tab w:val="num" w:pos="0"/>
      </w:tabs>
    </w:pPr>
    <w:rPr>
      <w:rFonts w:ascii="Times New Roman" w:eastAsiaTheme="minorHAnsi" w:hAnsi="Times New Roman"/>
      <w:b/>
      <w:bCs/>
      <w:sz w:val="36"/>
      <w:szCs w:val="36"/>
    </w:rPr>
  </w:style>
  <w:style w:type="table" w:styleId="LightList-Accent1">
    <w:name w:val="Light List Accent 1"/>
    <w:basedOn w:val="TableNormal"/>
    <w:uiPriority w:val="61"/>
    <w:rsid w:val="008E7CC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Light">
    <w:name w:val="Grid Table Light"/>
    <w:basedOn w:val="TableNormal"/>
    <w:uiPriority w:val="40"/>
    <w:rsid w:val="008507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D2D0E"/>
    <w:rPr>
      <w:rFonts w:ascii="Candara" w:hAnsi="Candar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819">
      <w:bodyDiv w:val="1"/>
      <w:marLeft w:val="0"/>
      <w:marRight w:val="0"/>
      <w:marTop w:val="0"/>
      <w:marBottom w:val="0"/>
      <w:divBdr>
        <w:top w:val="none" w:sz="0" w:space="0" w:color="auto"/>
        <w:left w:val="none" w:sz="0" w:space="0" w:color="auto"/>
        <w:bottom w:val="none" w:sz="0" w:space="0" w:color="auto"/>
        <w:right w:val="none" w:sz="0" w:space="0" w:color="auto"/>
      </w:divBdr>
    </w:div>
    <w:div w:id="4865801">
      <w:bodyDiv w:val="1"/>
      <w:marLeft w:val="0"/>
      <w:marRight w:val="0"/>
      <w:marTop w:val="0"/>
      <w:marBottom w:val="0"/>
      <w:divBdr>
        <w:top w:val="none" w:sz="0" w:space="0" w:color="auto"/>
        <w:left w:val="none" w:sz="0" w:space="0" w:color="auto"/>
        <w:bottom w:val="none" w:sz="0" w:space="0" w:color="auto"/>
        <w:right w:val="none" w:sz="0" w:space="0" w:color="auto"/>
      </w:divBdr>
      <w:divsChild>
        <w:div w:id="1779829921">
          <w:marLeft w:val="360"/>
          <w:marRight w:val="0"/>
          <w:marTop w:val="0"/>
          <w:marBottom w:val="60"/>
          <w:divBdr>
            <w:top w:val="none" w:sz="0" w:space="0" w:color="auto"/>
            <w:left w:val="none" w:sz="0" w:space="0" w:color="auto"/>
            <w:bottom w:val="none" w:sz="0" w:space="0" w:color="auto"/>
            <w:right w:val="none" w:sz="0" w:space="0" w:color="auto"/>
          </w:divBdr>
        </w:div>
      </w:divsChild>
    </w:div>
    <w:div w:id="9379759">
      <w:bodyDiv w:val="1"/>
      <w:marLeft w:val="0"/>
      <w:marRight w:val="0"/>
      <w:marTop w:val="0"/>
      <w:marBottom w:val="0"/>
      <w:divBdr>
        <w:top w:val="none" w:sz="0" w:space="0" w:color="auto"/>
        <w:left w:val="none" w:sz="0" w:space="0" w:color="auto"/>
        <w:bottom w:val="none" w:sz="0" w:space="0" w:color="auto"/>
        <w:right w:val="none" w:sz="0" w:space="0" w:color="auto"/>
      </w:divBdr>
    </w:div>
    <w:div w:id="27682698">
      <w:bodyDiv w:val="1"/>
      <w:marLeft w:val="0"/>
      <w:marRight w:val="0"/>
      <w:marTop w:val="0"/>
      <w:marBottom w:val="0"/>
      <w:divBdr>
        <w:top w:val="none" w:sz="0" w:space="0" w:color="auto"/>
        <w:left w:val="none" w:sz="0" w:space="0" w:color="auto"/>
        <w:bottom w:val="none" w:sz="0" w:space="0" w:color="auto"/>
        <w:right w:val="none" w:sz="0" w:space="0" w:color="auto"/>
      </w:divBdr>
      <w:divsChild>
        <w:div w:id="904143574">
          <w:marLeft w:val="446"/>
          <w:marRight w:val="0"/>
          <w:marTop w:val="0"/>
          <w:marBottom w:val="60"/>
          <w:divBdr>
            <w:top w:val="none" w:sz="0" w:space="0" w:color="auto"/>
            <w:left w:val="none" w:sz="0" w:space="0" w:color="auto"/>
            <w:bottom w:val="none" w:sz="0" w:space="0" w:color="auto"/>
            <w:right w:val="none" w:sz="0" w:space="0" w:color="auto"/>
          </w:divBdr>
        </w:div>
      </w:divsChild>
    </w:div>
    <w:div w:id="37516141">
      <w:bodyDiv w:val="1"/>
      <w:marLeft w:val="0"/>
      <w:marRight w:val="0"/>
      <w:marTop w:val="0"/>
      <w:marBottom w:val="0"/>
      <w:divBdr>
        <w:top w:val="none" w:sz="0" w:space="0" w:color="auto"/>
        <w:left w:val="none" w:sz="0" w:space="0" w:color="auto"/>
        <w:bottom w:val="none" w:sz="0" w:space="0" w:color="auto"/>
        <w:right w:val="none" w:sz="0" w:space="0" w:color="auto"/>
      </w:divBdr>
    </w:div>
    <w:div w:id="45884852">
      <w:bodyDiv w:val="1"/>
      <w:marLeft w:val="0"/>
      <w:marRight w:val="0"/>
      <w:marTop w:val="0"/>
      <w:marBottom w:val="0"/>
      <w:divBdr>
        <w:top w:val="none" w:sz="0" w:space="0" w:color="auto"/>
        <w:left w:val="none" w:sz="0" w:space="0" w:color="auto"/>
        <w:bottom w:val="none" w:sz="0" w:space="0" w:color="auto"/>
        <w:right w:val="none" w:sz="0" w:space="0" w:color="auto"/>
      </w:divBdr>
    </w:div>
    <w:div w:id="49153102">
      <w:bodyDiv w:val="1"/>
      <w:marLeft w:val="0"/>
      <w:marRight w:val="0"/>
      <w:marTop w:val="0"/>
      <w:marBottom w:val="0"/>
      <w:divBdr>
        <w:top w:val="none" w:sz="0" w:space="0" w:color="auto"/>
        <w:left w:val="none" w:sz="0" w:space="0" w:color="auto"/>
        <w:bottom w:val="none" w:sz="0" w:space="0" w:color="auto"/>
        <w:right w:val="none" w:sz="0" w:space="0" w:color="auto"/>
      </w:divBdr>
    </w:div>
    <w:div w:id="75246889">
      <w:bodyDiv w:val="1"/>
      <w:marLeft w:val="0"/>
      <w:marRight w:val="0"/>
      <w:marTop w:val="0"/>
      <w:marBottom w:val="0"/>
      <w:divBdr>
        <w:top w:val="none" w:sz="0" w:space="0" w:color="auto"/>
        <w:left w:val="none" w:sz="0" w:space="0" w:color="auto"/>
        <w:bottom w:val="none" w:sz="0" w:space="0" w:color="auto"/>
        <w:right w:val="none" w:sz="0" w:space="0" w:color="auto"/>
      </w:divBdr>
      <w:divsChild>
        <w:div w:id="65302499">
          <w:marLeft w:val="446"/>
          <w:marRight w:val="0"/>
          <w:marTop w:val="0"/>
          <w:marBottom w:val="60"/>
          <w:divBdr>
            <w:top w:val="none" w:sz="0" w:space="0" w:color="auto"/>
            <w:left w:val="none" w:sz="0" w:space="0" w:color="auto"/>
            <w:bottom w:val="none" w:sz="0" w:space="0" w:color="auto"/>
            <w:right w:val="none" w:sz="0" w:space="0" w:color="auto"/>
          </w:divBdr>
        </w:div>
      </w:divsChild>
    </w:div>
    <w:div w:id="81728753">
      <w:bodyDiv w:val="1"/>
      <w:marLeft w:val="0"/>
      <w:marRight w:val="0"/>
      <w:marTop w:val="0"/>
      <w:marBottom w:val="0"/>
      <w:divBdr>
        <w:top w:val="none" w:sz="0" w:space="0" w:color="auto"/>
        <w:left w:val="none" w:sz="0" w:space="0" w:color="auto"/>
        <w:bottom w:val="none" w:sz="0" w:space="0" w:color="auto"/>
        <w:right w:val="none" w:sz="0" w:space="0" w:color="auto"/>
      </w:divBdr>
    </w:div>
    <w:div w:id="94444423">
      <w:bodyDiv w:val="1"/>
      <w:marLeft w:val="0"/>
      <w:marRight w:val="0"/>
      <w:marTop w:val="0"/>
      <w:marBottom w:val="0"/>
      <w:divBdr>
        <w:top w:val="none" w:sz="0" w:space="0" w:color="auto"/>
        <w:left w:val="none" w:sz="0" w:space="0" w:color="auto"/>
        <w:bottom w:val="none" w:sz="0" w:space="0" w:color="auto"/>
        <w:right w:val="none" w:sz="0" w:space="0" w:color="auto"/>
      </w:divBdr>
      <w:divsChild>
        <w:div w:id="129369645">
          <w:marLeft w:val="1080"/>
          <w:marRight w:val="0"/>
          <w:marTop w:val="0"/>
          <w:marBottom w:val="60"/>
          <w:divBdr>
            <w:top w:val="none" w:sz="0" w:space="0" w:color="auto"/>
            <w:left w:val="none" w:sz="0" w:space="0" w:color="auto"/>
            <w:bottom w:val="none" w:sz="0" w:space="0" w:color="auto"/>
            <w:right w:val="none" w:sz="0" w:space="0" w:color="auto"/>
          </w:divBdr>
        </w:div>
      </w:divsChild>
    </w:div>
    <w:div w:id="97066896">
      <w:bodyDiv w:val="1"/>
      <w:marLeft w:val="0"/>
      <w:marRight w:val="0"/>
      <w:marTop w:val="0"/>
      <w:marBottom w:val="0"/>
      <w:divBdr>
        <w:top w:val="none" w:sz="0" w:space="0" w:color="auto"/>
        <w:left w:val="none" w:sz="0" w:space="0" w:color="auto"/>
        <w:bottom w:val="none" w:sz="0" w:space="0" w:color="auto"/>
        <w:right w:val="none" w:sz="0" w:space="0" w:color="auto"/>
      </w:divBdr>
      <w:divsChild>
        <w:div w:id="1854415497">
          <w:marLeft w:val="446"/>
          <w:marRight w:val="0"/>
          <w:marTop w:val="0"/>
          <w:marBottom w:val="60"/>
          <w:divBdr>
            <w:top w:val="none" w:sz="0" w:space="0" w:color="auto"/>
            <w:left w:val="none" w:sz="0" w:space="0" w:color="auto"/>
            <w:bottom w:val="none" w:sz="0" w:space="0" w:color="auto"/>
            <w:right w:val="none" w:sz="0" w:space="0" w:color="auto"/>
          </w:divBdr>
        </w:div>
      </w:divsChild>
    </w:div>
    <w:div w:id="102045214">
      <w:bodyDiv w:val="1"/>
      <w:marLeft w:val="0"/>
      <w:marRight w:val="0"/>
      <w:marTop w:val="0"/>
      <w:marBottom w:val="0"/>
      <w:divBdr>
        <w:top w:val="none" w:sz="0" w:space="0" w:color="auto"/>
        <w:left w:val="none" w:sz="0" w:space="0" w:color="auto"/>
        <w:bottom w:val="none" w:sz="0" w:space="0" w:color="auto"/>
        <w:right w:val="none" w:sz="0" w:space="0" w:color="auto"/>
      </w:divBdr>
      <w:divsChild>
        <w:div w:id="3362642">
          <w:marLeft w:val="187"/>
          <w:marRight w:val="0"/>
          <w:marTop w:val="0"/>
          <w:marBottom w:val="0"/>
          <w:divBdr>
            <w:top w:val="none" w:sz="0" w:space="0" w:color="auto"/>
            <w:left w:val="none" w:sz="0" w:space="0" w:color="auto"/>
            <w:bottom w:val="none" w:sz="0" w:space="0" w:color="auto"/>
            <w:right w:val="none" w:sz="0" w:space="0" w:color="auto"/>
          </w:divBdr>
        </w:div>
        <w:div w:id="76371127">
          <w:marLeft w:val="187"/>
          <w:marRight w:val="0"/>
          <w:marTop w:val="0"/>
          <w:marBottom w:val="0"/>
          <w:divBdr>
            <w:top w:val="none" w:sz="0" w:space="0" w:color="auto"/>
            <w:left w:val="none" w:sz="0" w:space="0" w:color="auto"/>
            <w:bottom w:val="none" w:sz="0" w:space="0" w:color="auto"/>
            <w:right w:val="none" w:sz="0" w:space="0" w:color="auto"/>
          </w:divBdr>
        </w:div>
        <w:div w:id="717583343">
          <w:marLeft w:val="187"/>
          <w:marRight w:val="0"/>
          <w:marTop w:val="0"/>
          <w:marBottom w:val="0"/>
          <w:divBdr>
            <w:top w:val="none" w:sz="0" w:space="0" w:color="auto"/>
            <w:left w:val="none" w:sz="0" w:space="0" w:color="auto"/>
            <w:bottom w:val="none" w:sz="0" w:space="0" w:color="auto"/>
            <w:right w:val="none" w:sz="0" w:space="0" w:color="auto"/>
          </w:divBdr>
        </w:div>
        <w:div w:id="836460463">
          <w:marLeft w:val="274"/>
          <w:marRight w:val="0"/>
          <w:marTop w:val="0"/>
          <w:marBottom w:val="0"/>
          <w:divBdr>
            <w:top w:val="none" w:sz="0" w:space="0" w:color="auto"/>
            <w:left w:val="none" w:sz="0" w:space="0" w:color="auto"/>
            <w:bottom w:val="none" w:sz="0" w:space="0" w:color="auto"/>
            <w:right w:val="none" w:sz="0" w:space="0" w:color="auto"/>
          </w:divBdr>
        </w:div>
        <w:div w:id="1281376718">
          <w:marLeft w:val="187"/>
          <w:marRight w:val="0"/>
          <w:marTop w:val="0"/>
          <w:marBottom w:val="0"/>
          <w:divBdr>
            <w:top w:val="none" w:sz="0" w:space="0" w:color="auto"/>
            <w:left w:val="none" w:sz="0" w:space="0" w:color="auto"/>
            <w:bottom w:val="none" w:sz="0" w:space="0" w:color="auto"/>
            <w:right w:val="none" w:sz="0" w:space="0" w:color="auto"/>
          </w:divBdr>
        </w:div>
        <w:div w:id="1395396462">
          <w:marLeft w:val="187"/>
          <w:marRight w:val="0"/>
          <w:marTop w:val="0"/>
          <w:marBottom w:val="0"/>
          <w:divBdr>
            <w:top w:val="none" w:sz="0" w:space="0" w:color="auto"/>
            <w:left w:val="none" w:sz="0" w:space="0" w:color="auto"/>
            <w:bottom w:val="none" w:sz="0" w:space="0" w:color="auto"/>
            <w:right w:val="none" w:sz="0" w:space="0" w:color="auto"/>
          </w:divBdr>
        </w:div>
        <w:div w:id="1415207121">
          <w:marLeft w:val="187"/>
          <w:marRight w:val="0"/>
          <w:marTop w:val="0"/>
          <w:marBottom w:val="0"/>
          <w:divBdr>
            <w:top w:val="none" w:sz="0" w:space="0" w:color="auto"/>
            <w:left w:val="none" w:sz="0" w:space="0" w:color="auto"/>
            <w:bottom w:val="none" w:sz="0" w:space="0" w:color="auto"/>
            <w:right w:val="none" w:sz="0" w:space="0" w:color="auto"/>
          </w:divBdr>
        </w:div>
        <w:div w:id="1446383148">
          <w:marLeft w:val="187"/>
          <w:marRight w:val="0"/>
          <w:marTop w:val="0"/>
          <w:marBottom w:val="0"/>
          <w:divBdr>
            <w:top w:val="none" w:sz="0" w:space="0" w:color="auto"/>
            <w:left w:val="none" w:sz="0" w:space="0" w:color="auto"/>
            <w:bottom w:val="none" w:sz="0" w:space="0" w:color="auto"/>
            <w:right w:val="none" w:sz="0" w:space="0" w:color="auto"/>
          </w:divBdr>
        </w:div>
        <w:div w:id="1526404765">
          <w:marLeft w:val="274"/>
          <w:marRight w:val="0"/>
          <w:marTop w:val="0"/>
          <w:marBottom w:val="0"/>
          <w:divBdr>
            <w:top w:val="none" w:sz="0" w:space="0" w:color="auto"/>
            <w:left w:val="none" w:sz="0" w:space="0" w:color="auto"/>
            <w:bottom w:val="none" w:sz="0" w:space="0" w:color="auto"/>
            <w:right w:val="none" w:sz="0" w:space="0" w:color="auto"/>
          </w:divBdr>
        </w:div>
        <w:div w:id="1639451220">
          <w:marLeft w:val="274"/>
          <w:marRight w:val="0"/>
          <w:marTop w:val="0"/>
          <w:marBottom w:val="0"/>
          <w:divBdr>
            <w:top w:val="none" w:sz="0" w:space="0" w:color="auto"/>
            <w:left w:val="none" w:sz="0" w:space="0" w:color="auto"/>
            <w:bottom w:val="none" w:sz="0" w:space="0" w:color="auto"/>
            <w:right w:val="none" w:sz="0" w:space="0" w:color="auto"/>
          </w:divBdr>
        </w:div>
        <w:div w:id="1640114403">
          <w:marLeft w:val="187"/>
          <w:marRight w:val="0"/>
          <w:marTop w:val="0"/>
          <w:marBottom w:val="0"/>
          <w:divBdr>
            <w:top w:val="none" w:sz="0" w:space="0" w:color="auto"/>
            <w:left w:val="none" w:sz="0" w:space="0" w:color="auto"/>
            <w:bottom w:val="none" w:sz="0" w:space="0" w:color="auto"/>
            <w:right w:val="none" w:sz="0" w:space="0" w:color="auto"/>
          </w:divBdr>
        </w:div>
        <w:div w:id="1674525207">
          <w:marLeft w:val="187"/>
          <w:marRight w:val="0"/>
          <w:marTop w:val="0"/>
          <w:marBottom w:val="0"/>
          <w:divBdr>
            <w:top w:val="none" w:sz="0" w:space="0" w:color="auto"/>
            <w:left w:val="none" w:sz="0" w:space="0" w:color="auto"/>
            <w:bottom w:val="none" w:sz="0" w:space="0" w:color="auto"/>
            <w:right w:val="none" w:sz="0" w:space="0" w:color="auto"/>
          </w:divBdr>
        </w:div>
        <w:div w:id="1719889936">
          <w:marLeft w:val="187"/>
          <w:marRight w:val="0"/>
          <w:marTop w:val="0"/>
          <w:marBottom w:val="0"/>
          <w:divBdr>
            <w:top w:val="none" w:sz="0" w:space="0" w:color="auto"/>
            <w:left w:val="none" w:sz="0" w:space="0" w:color="auto"/>
            <w:bottom w:val="none" w:sz="0" w:space="0" w:color="auto"/>
            <w:right w:val="none" w:sz="0" w:space="0" w:color="auto"/>
          </w:divBdr>
        </w:div>
        <w:div w:id="1791124710">
          <w:marLeft w:val="187"/>
          <w:marRight w:val="0"/>
          <w:marTop w:val="0"/>
          <w:marBottom w:val="0"/>
          <w:divBdr>
            <w:top w:val="none" w:sz="0" w:space="0" w:color="auto"/>
            <w:left w:val="none" w:sz="0" w:space="0" w:color="auto"/>
            <w:bottom w:val="none" w:sz="0" w:space="0" w:color="auto"/>
            <w:right w:val="none" w:sz="0" w:space="0" w:color="auto"/>
          </w:divBdr>
        </w:div>
        <w:div w:id="1813059782">
          <w:marLeft w:val="187"/>
          <w:marRight w:val="0"/>
          <w:marTop w:val="0"/>
          <w:marBottom w:val="0"/>
          <w:divBdr>
            <w:top w:val="none" w:sz="0" w:space="0" w:color="auto"/>
            <w:left w:val="none" w:sz="0" w:space="0" w:color="auto"/>
            <w:bottom w:val="none" w:sz="0" w:space="0" w:color="auto"/>
            <w:right w:val="none" w:sz="0" w:space="0" w:color="auto"/>
          </w:divBdr>
        </w:div>
        <w:div w:id="1832675808">
          <w:marLeft w:val="187"/>
          <w:marRight w:val="0"/>
          <w:marTop w:val="0"/>
          <w:marBottom w:val="0"/>
          <w:divBdr>
            <w:top w:val="none" w:sz="0" w:space="0" w:color="auto"/>
            <w:left w:val="none" w:sz="0" w:space="0" w:color="auto"/>
            <w:bottom w:val="none" w:sz="0" w:space="0" w:color="auto"/>
            <w:right w:val="none" w:sz="0" w:space="0" w:color="auto"/>
          </w:divBdr>
        </w:div>
        <w:div w:id="1890873825">
          <w:marLeft w:val="187"/>
          <w:marRight w:val="0"/>
          <w:marTop w:val="0"/>
          <w:marBottom w:val="0"/>
          <w:divBdr>
            <w:top w:val="none" w:sz="0" w:space="0" w:color="auto"/>
            <w:left w:val="none" w:sz="0" w:space="0" w:color="auto"/>
            <w:bottom w:val="none" w:sz="0" w:space="0" w:color="auto"/>
            <w:right w:val="none" w:sz="0" w:space="0" w:color="auto"/>
          </w:divBdr>
        </w:div>
        <w:div w:id="1958831054">
          <w:marLeft w:val="187"/>
          <w:marRight w:val="0"/>
          <w:marTop w:val="0"/>
          <w:marBottom w:val="0"/>
          <w:divBdr>
            <w:top w:val="none" w:sz="0" w:space="0" w:color="auto"/>
            <w:left w:val="none" w:sz="0" w:space="0" w:color="auto"/>
            <w:bottom w:val="none" w:sz="0" w:space="0" w:color="auto"/>
            <w:right w:val="none" w:sz="0" w:space="0" w:color="auto"/>
          </w:divBdr>
        </w:div>
        <w:div w:id="2116052432">
          <w:marLeft w:val="187"/>
          <w:marRight w:val="0"/>
          <w:marTop w:val="0"/>
          <w:marBottom w:val="0"/>
          <w:divBdr>
            <w:top w:val="none" w:sz="0" w:space="0" w:color="auto"/>
            <w:left w:val="none" w:sz="0" w:space="0" w:color="auto"/>
            <w:bottom w:val="none" w:sz="0" w:space="0" w:color="auto"/>
            <w:right w:val="none" w:sz="0" w:space="0" w:color="auto"/>
          </w:divBdr>
        </w:div>
      </w:divsChild>
    </w:div>
    <w:div w:id="103309740">
      <w:bodyDiv w:val="1"/>
      <w:marLeft w:val="0"/>
      <w:marRight w:val="0"/>
      <w:marTop w:val="0"/>
      <w:marBottom w:val="0"/>
      <w:divBdr>
        <w:top w:val="none" w:sz="0" w:space="0" w:color="auto"/>
        <w:left w:val="none" w:sz="0" w:space="0" w:color="auto"/>
        <w:bottom w:val="none" w:sz="0" w:space="0" w:color="auto"/>
        <w:right w:val="none" w:sz="0" w:space="0" w:color="auto"/>
      </w:divBdr>
    </w:div>
    <w:div w:id="108743597">
      <w:bodyDiv w:val="1"/>
      <w:marLeft w:val="0"/>
      <w:marRight w:val="0"/>
      <w:marTop w:val="0"/>
      <w:marBottom w:val="0"/>
      <w:divBdr>
        <w:top w:val="none" w:sz="0" w:space="0" w:color="auto"/>
        <w:left w:val="none" w:sz="0" w:space="0" w:color="auto"/>
        <w:bottom w:val="none" w:sz="0" w:space="0" w:color="auto"/>
        <w:right w:val="none" w:sz="0" w:space="0" w:color="auto"/>
      </w:divBdr>
      <w:divsChild>
        <w:div w:id="1926961954">
          <w:marLeft w:val="1166"/>
          <w:marRight w:val="0"/>
          <w:marTop w:val="120"/>
          <w:marBottom w:val="0"/>
          <w:divBdr>
            <w:top w:val="none" w:sz="0" w:space="0" w:color="auto"/>
            <w:left w:val="none" w:sz="0" w:space="0" w:color="auto"/>
            <w:bottom w:val="none" w:sz="0" w:space="0" w:color="auto"/>
            <w:right w:val="none" w:sz="0" w:space="0" w:color="auto"/>
          </w:divBdr>
        </w:div>
      </w:divsChild>
    </w:div>
    <w:div w:id="114448184">
      <w:bodyDiv w:val="1"/>
      <w:marLeft w:val="0"/>
      <w:marRight w:val="0"/>
      <w:marTop w:val="0"/>
      <w:marBottom w:val="0"/>
      <w:divBdr>
        <w:top w:val="none" w:sz="0" w:space="0" w:color="auto"/>
        <w:left w:val="none" w:sz="0" w:space="0" w:color="auto"/>
        <w:bottom w:val="none" w:sz="0" w:space="0" w:color="auto"/>
        <w:right w:val="none" w:sz="0" w:space="0" w:color="auto"/>
      </w:divBdr>
      <w:divsChild>
        <w:div w:id="162480073">
          <w:marLeft w:val="274"/>
          <w:marRight w:val="0"/>
          <w:marTop w:val="0"/>
          <w:marBottom w:val="0"/>
          <w:divBdr>
            <w:top w:val="none" w:sz="0" w:space="0" w:color="auto"/>
            <w:left w:val="none" w:sz="0" w:space="0" w:color="auto"/>
            <w:bottom w:val="none" w:sz="0" w:space="0" w:color="auto"/>
            <w:right w:val="none" w:sz="0" w:space="0" w:color="auto"/>
          </w:divBdr>
        </w:div>
        <w:div w:id="268705505">
          <w:marLeft w:val="187"/>
          <w:marRight w:val="0"/>
          <w:marTop w:val="0"/>
          <w:marBottom w:val="0"/>
          <w:divBdr>
            <w:top w:val="none" w:sz="0" w:space="0" w:color="auto"/>
            <w:left w:val="none" w:sz="0" w:space="0" w:color="auto"/>
            <w:bottom w:val="none" w:sz="0" w:space="0" w:color="auto"/>
            <w:right w:val="none" w:sz="0" w:space="0" w:color="auto"/>
          </w:divBdr>
        </w:div>
        <w:div w:id="346370682">
          <w:marLeft w:val="187"/>
          <w:marRight w:val="0"/>
          <w:marTop w:val="0"/>
          <w:marBottom w:val="0"/>
          <w:divBdr>
            <w:top w:val="none" w:sz="0" w:space="0" w:color="auto"/>
            <w:left w:val="none" w:sz="0" w:space="0" w:color="auto"/>
            <w:bottom w:val="none" w:sz="0" w:space="0" w:color="auto"/>
            <w:right w:val="none" w:sz="0" w:space="0" w:color="auto"/>
          </w:divBdr>
        </w:div>
        <w:div w:id="421342338">
          <w:marLeft w:val="274"/>
          <w:marRight w:val="0"/>
          <w:marTop w:val="0"/>
          <w:marBottom w:val="0"/>
          <w:divBdr>
            <w:top w:val="none" w:sz="0" w:space="0" w:color="auto"/>
            <w:left w:val="none" w:sz="0" w:space="0" w:color="auto"/>
            <w:bottom w:val="none" w:sz="0" w:space="0" w:color="auto"/>
            <w:right w:val="none" w:sz="0" w:space="0" w:color="auto"/>
          </w:divBdr>
        </w:div>
        <w:div w:id="503205779">
          <w:marLeft w:val="187"/>
          <w:marRight w:val="0"/>
          <w:marTop w:val="0"/>
          <w:marBottom w:val="0"/>
          <w:divBdr>
            <w:top w:val="none" w:sz="0" w:space="0" w:color="auto"/>
            <w:left w:val="none" w:sz="0" w:space="0" w:color="auto"/>
            <w:bottom w:val="none" w:sz="0" w:space="0" w:color="auto"/>
            <w:right w:val="none" w:sz="0" w:space="0" w:color="auto"/>
          </w:divBdr>
        </w:div>
        <w:div w:id="737170985">
          <w:marLeft w:val="187"/>
          <w:marRight w:val="0"/>
          <w:marTop w:val="0"/>
          <w:marBottom w:val="0"/>
          <w:divBdr>
            <w:top w:val="none" w:sz="0" w:space="0" w:color="auto"/>
            <w:left w:val="none" w:sz="0" w:space="0" w:color="auto"/>
            <w:bottom w:val="none" w:sz="0" w:space="0" w:color="auto"/>
            <w:right w:val="none" w:sz="0" w:space="0" w:color="auto"/>
          </w:divBdr>
        </w:div>
        <w:div w:id="782044176">
          <w:marLeft w:val="187"/>
          <w:marRight w:val="0"/>
          <w:marTop w:val="0"/>
          <w:marBottom w:val="0"/>
          <w:divBdr>
            <w:top w:val="none" w:sz="0" w:space="0" w:color="auto"/>
            <w:left w:val="none" w:sz="0" w:space="0" w:color="auto"/>
            <w:bottom w:val="none" w:sz="0" w:space="0" w:color="auto"/>
            <w:right w:val="none" w:sz="0" w:space="0" w:color="auto"/>
          </w:divBdr>
        </w:div>
        <w:div w:id="848060874">
          <w:marLeft w:val="187"/>
          <w:marRight w:val="0"/>
          <w:marTop w:val="0"/>
          <w:marBottom w:val="0"/>
          <w:divBdr>
            <w:top w:val="none" w:sz="0" w:space="0" w:color="auto"/>
            <w:left w:val="none" w:sz="0" w:space="0" w:color="auto"/>
            <w:bottom w:val="none" w:sz="0" w:space="0" w:color="auto"/>
            <w:right w:val="none" w:sz="0" w:space="0" w:color="auto"/>
          </w:divBdr>
        </w:div>
        <w:div w:id="1104574868">
          <w:marLeft w:val="187"/>
          <w:marRight w:val="0"/>
          <w:marTop w:val="0"/>
          <w:marBottom w:val="0"/>
          <w:divBdr>
            <w:top w:val="none" w:sz="0" w:space="0" w:color="auto"/>
            <w:left w:val="none" w:sz="0" w:space="0" w:color="auto"/>
            <w:bottom w:val="none" w:sz="0" w:space="0" w:color="auto"/>
            <w:right w:val="none" w:sz="0" w:space="0" w:color="auto"/>
          </w:divBdr>
        </w:div>
        <w:div w:id="1159073392">
          <w:marLeft w:val="187"/>
          <w:marRight w:val="0"/>
          <w:marTop w:val="0"/>
          <w:marBottom w:val="0"/>
          <w:divBdr>
            <w:top w:val="none" w:sz="0" w:space="0" w:color="auto"/>
            <w:left w:val="none" w:sz="0" w:space="0" w:color="auto"/>
            <w:bottom w:val="none" w:sz="0" w:space="0" w:color="auto"/>
            <w:right w:val="none" w:sz="0" w:space="0" w:color="auto"/>
          </w:divBdr>
        </w:div>
        <w:div w:id="1210191504">
          <w:marLeft w:val="187"/>
          <w:marRight w:val="0"/>
          <w:marTop w:val="0"/>
          <w:marBottom w:val="0"/>
          <w:divBdr>
            <w:top w:val="none" w:sz="0" w:space="0" w:color="auto"/>
            <w:left w:val="none" w:sz="0" w:space="0" w:color="auto"/>
            <w:bottom w:val="none" w:sz="0" w:space="0" w:color="auto"/>
            <w:right w:val="none" w:sz="0" w:space="0" w:color="auto"/>
          </w:divBdr>
        </w:div>
        <w:div w:id="1225750140">
          <w:marLeft w:val="187"/>
          <w:marRight w:val="0"/>
          <w:marTop w:val="0"/>
          <w:marBottom w:val="0"/>
          <w:divBdr>
            <w:top w:val="none" w:sz="0" w:space="0" w:color="auto"/>
            <w:left w:val="none" w:sz="0" w:space="0" w:color="auto"/>
            <w:bottom w:val="none" w:sz="0" w:space="0" w:color="auto"/>
            <w:right w:val="none" w:sz="0" w:space="0" w:color="auto"/>
          </w:divBdr>
        </w:div>
        <w:div w:id="1249969634">
          <w:marLeft w:val="187"/>
          <w:marRight w:val="0"/>
          <w:marTop w:val="0"/>
          <w:marBottom w:val="0"/>
          <w:divBdr>
            <w:top w:val="none" w:sz="0" w:space="0" w:color="auto"/>
            <w:left w:val="none" w:sz="0" w:space="0" w:color="auto"/>
            <w:bottom w:val="none" w:sz="0" w:space="0" w:color="auto"/>
            <w:right w:val="none" w:sz="0" w:space="0" w:color="auto"/>
          </w:divBdr>
        </w:div>
        <w:div w:id="1353220039">
          <w:marLeft w:val="187"/>
          <w:marRight w:val="0"/>
          <w:marTop w:val="0"/>
          <w:marBottom w:val="0"/>
          <w:divBdr>
            <w:top w:val="none" w:sz="0" w:space="0" w:color="auto"/>
            <w:left w:val="none" w:sz="0" w:space="0" w:color="auto"/>
            <w:bottom w:val="none" w:sz="0" w:space="0" w:color="auto"/>
            <w:right w:val="none" w:sz="0" w:space="0" w:color="auto"/>
          </w:divBdr>
        </w:div>
        <w:div w:id="1477185004">
          <w:marLeft w:val="274"/>
          <w:marRight w:val="0"/>
          <w:marTop w:val="0"/>
          <w:marBottom w:val="0"/>
          <w:divBdr>
            <w:top w:val="none" w:sz="0" w:space="0" w:color="auto"/>
            <w:left w:val="none" w:sz="0" w:space="0" w:color="auto"/>
            <w:bottom w:val="none" w:sz="0" w:space="0" w:color="auto"/>
            <w:right w:val="none" w:sz="0" w:space="0" w:color="auto"/>
          </w:divBdr>
        </w:div>
        <w:div w:id="1566182905">
          <w:marLeft w:val="187"/>
          <w:marRight w:val="0"/>
          <w:marTop w:val="0"/>
          <w:marBottom w:val="0"/>
          <w:divBdr>
            <w:top w:val="none" w:sz="0" w:space="0" w:color="auto"/>
            <w:left w:val="none" w:sz="0" w:space="0" w:color="auto"/>
            <w:bottom w:val="none" w:sz="0" w:space="0" w:color="auto"/>
            <w:right w:val="none" w:sz="0" w:space="0" w:color="auto"/>
          </w:divBdr>
        </w:div>
        <w:div w:id="1673756478">
          <w:marLeft w:val="187"/>
          <w:marRight w:val="0"/>
          <w:marTop w:val="0"/>
          <w:marBottom w:val="0"/>
          <w:divBdr>
            <w:top w:val="none" w:sz="0" w:space="0" w:color="auto"/>
            <w:left w:val="none" w:sz="0" w:space="0" w:color="auto"/>
            <w:bottom w:val="none" w:sz="0" w:space="0" w:color="auto"/>
            <w:right w:val="none" w:sz="0" w:space="0" w:color="auto"/>
          </w:divBdr>
        </w:div>
        <w:div w:id="2055539339">
          <w:marLeft w:val="187"/>
          <w:marRight w:val="0"/>
          <w:marTop w:val="0"/>
          <w:marBottom w:val="0"/>
          <w:divBdr>
            <w:top w:val="none" w:sz="0" w:space="0" w:color="auto"/>
            <w:left w:val="none" w:sz="0" w:space="0" w:color="auto"/>
            <w:bottom w:val="none" w:sz="0" w:space="0" w:color="auto"/>
            <w:right w:val="none" w:sz="0" w:space="0" w:color="auto"/>
          </w:divBdr>
        </w:div>
        <w:div w:id="2096897467">
          <w:marLeft w:val="187"/>
          <w:marRight w:val="0"/>
          <w:marTop w:val="0"/>
          <w:marBottom w:val="0"/>
          <w:divBdr>
            <w:top w:val="none" w:sz="0" w:space="0" w:color="auto"/>
            <w:left w:val="none" w:sz="0" w:space="0" w:color="auto"/>
            <w:bottom w:val="none" w:sz="0" w:space="0" w:color="auto"/>
            <w:right w:val="none" w:sz="0" w:space="0" w:color="auto"/>
          </w:divBdr>
        </w:div>
      </w:divsChild>
    </w:div>
    <w:div w:id="114523200">
      <w:bodyDiv w:val="1"/>
      <w:marLeft w:val="0"/>
      <w:marRight w:val="0"/>
      <w:marTop w:val="0"/>
      <w:marBottom w:val="0"/>
      <w:divBdr>
        <w:top w:val="none" w:sz="0" w:space="0" w:color="auto"/>
        <w:left w:val="none" w:sz="0" w:space="0" w:color="auto"/>
        <w:bottom w:val="none" w:sz="0" w:space="0" w:color="auto"/>
        <w:right w:val="none" w:sz="0" w:space="0" w:color="auto"/>
      </w:divBdr>
      <w:divsChild>
        <w:div w:id="663749609">
          <w:marLeft w:val="446"/>
          <w:marRight w:val="0"/>
          <w:marTop w:val="0"/>
          <w:marBottom w:val="120"/>
          <w:divBdr>
            <w:top w:val="none" w:sz="0" w:space="0" w:color="auto"/>
            <w:left w:val="none" w:sz="0" w:space="0" w:color="auto"/>
            <w:bottom w:val="none" w:sz="0" w:space="0" w:color="auto"/>
            <w:right w:val="none" w:sz="0" w:space="0" w:color="auto"/>
          </w:divBdr>
        </w:div>
      </w:divsChild>
    </w:div>
    <w:div w:id="133646901">
      <w:bodyDiv w:val="1"/>
      <w:marLeft w:val="0"/>
      <w:marRight w:val="0"/>
      <w:marTop w:val="0"/>
      <w:marBottom w:val="0"/>
      <w:divBdr>
        <w:top w:val="none" w:sz="0" w:space="0" w:color="auto"/>
        <w:left w:val="none" w:sz="0" w:space="0" w:color="auto"/>
        <w:bottom w:val="none" w:sz="0" w:space="0" w:color="auto"/>
        <w:right w:val="none" w:sz="0" w:space="0" w:color="auto"/>
      </w:divBdr>
    </w:div>
    <w:div w:id="144663454">
      <w:bodyDiv w:val="1"/>
      <w:marLeft w:val="0"/>
      <w:marRight w:val="0"/>
      <w:marTop w:val="0"/>
      <w:marBottom w:val="0"/>
      <w:divBdr>
        <w:top w:val="none" w:sz="0" w:space="0" w:color="auto"/>
        <w:left w:val="none" w:sz="0" w:space="0" w:color="auto"/>
        <w:bottom w:val="none" w:sz="0" w:space="0" w:color="auto"/>
        <w:right w:val="none" w:sz="0" w:space="0" w:color="auto"/>
      </w:divBdr>
    </w:div>
    <w:div w:id="146634810">
      <w:bodyDiv w:val="1"/>
      <w:marLeft w:val="0"/>
      <w:marRight w:val="0"/>
      <w:marTop w:val="0"/>
      <w:marBottom w:val="0"/>
      <w:divBdr>
        <w:top w:val="none" w:sz="0" w:space="0" w:color="auto"/>
        <w:left w:val="none" w:sz="0" w:space="0" w:color="auto"/>
        <w:bottom w:val="none" w:sz="0" w:space="0" w:color="auto"/>
        <w:right w:val="none" w:sz="0" w:space="0" w:color="auto"/>
      </w:divBdr>
      <w:divsChild>
        <w:div w:id="1981959220">
          <w:marLeft w:val="446"/>
          <w:marRight w:val="0"/>
          <w:marTop w:val="20"/>
          <w:marBottom w:val="0"/>
          <w:divBdr>
            <w:top w:val="none" w:sz="0" w:space="0" w:color="auto"/>
            <w:left w:val="none" w:sz="0" w:space="0" w:color="auto"/>
            <w:bottom w:val="none" w:sz="0" w:space="0" w:color="auto"/>
            <w:right w:val="none" w:sz="0" w:space="0" w:color="auto"/>
          </w:divBdr>
        </w:div>
      </w:divsChild>
    </w:div>
    <w:div w:id="166527400">
      <w:bodyDiv w:val="1"/>
      <w:marLeft w:val="0"/>
      <w:marRight w:val="0"/>
      <w:marTop w:val="0"/>
      <w:marBottom w:val="0"/>
      <w:divBdr>
        <w:top w:val="none" w:sz="0" w:space="0" w:color="auto"/>
        <w:left w:val="none" w:sz="0" w:space="0" w:color="auto"/>
        <w:bottom w:val="none" w:sz="0" w:space="0" w:color="auto"/>
        <w:right w:val="none" w:sz="0" w:space="0" w:color="auto"/>
      </w:divBdr>
    </w:div>
    <w:div w:id="181163843">
      <w:bodyDiv w:val="1"/>
      <w:marLeft w:val="0"/>
      <w:marRight w:val="0"/>
      <w:marTop w:val="0"/>
      <w:marBottom w:val="0"/>
      <w:divBdr>
        <w:top w:val="none" w:sz="0" w:space="0" w:color="auto"/>
        <w:left w:val="none" w:sz="0" w:space="0" w:color="auto"/>
        <w:bottom w:val="none" w:sz="0" w:space="0" w:color="auto"/>
        <w:right w:val="none" w:sz="0" w:space="0" w:color="auto"/>
      </w:divBdr>
      <w:divsChild>
        <w:div w:id="648634485">
          <w:marLeft w:val="1080"/>
          <w:marRight w:val="0"/>
          <w:marTop w:val="0"/>
          <w:marBottom w:val="60"/>
          <w:divBdr>
            <w:top w:val="none" w:sz="0" w:space="0" w:color="auto"/>
            <w:left w:val="none" w:sz="0" w:space="0" w:color="auto"/>
            <w:bottom w:val="none" w:sz="0" w:space="0" w:color="auto"/>
            <w:right w:val="none" w:sz="0" w:space="0" w:color="auto"/>
          </w:divBdr>
        </w:div>
      </w:divsChild>
    </w:div>
    <w:div w:id="184290899">
      <w:bodyDiv w:val="1"/>
      <w:marLeft w:val="0"/>
      <w:marRight w:val="0"/>
      <w:marTop w:val="0"/>
      <w:marBottom w:val="0"/>
      <w:divBdr>
        <w:top w:val="none" w:sz="0" w:space="0" w:color="auto"/>
        <w:left w:val="none" w:sz="0" w:space="0" w:color="auto"/>
        <w:bottom w:val="none" w:sz="0" w:space="0" w:color="auto"/>
        <w:right w:val="none" w:sz="0" w:space="0" w:color="auto"/>
      </w:divBdr>
    </w:div>
    <w:div w:id="193663027">
      <w:bodyDiv w:val="1"/>
      <w:marLeft w:val="0"/>
      <w:marRight w:val="0"/>
      <w:marTop w:val="0"/>
      <w:marBottom w:val="0"/>
      <w:divBdr>
        <w:top w:val="none" w:sz="0" w:space="0" w:color="auto"/>
        <w:left w:val="none" w:sz="0" w:space="0" w:color="auto"/>
        <w:bottom w:val="none" w:sz="0" w:space="0" w:color="auto"/>
        <w:right w:val="none" w:sz="0" w:space="0" w:color="auto"/>
      </w:divBdr>
      <w:divsChild>
        <w:div w:id="1896895437">
          <w:marLeft w:val="446"/>
          <w:marRight w:val="0"/>
          <w:marTop w:val="0"/>
          <w:marBottom w:val="60"/>
          <w:divBdr>
            <w:top w:val="none" w:sz="0" w:space="0" w:color="auto"/>
            <w:left w:val="none" w:sz="0" w:space="0" w:color="auto"/>
            <w:bottom w:val="none" w:sz="0" w:space="0" w:color="auto"/>
            <w:right w:val="none" w:sz="0" w:space="0" w:color="auto"/>
          </w:divBdr>
        </w:div>
      </w:divsChild>
    </w:div>
    <w:div w:id="216280075">
      <w:bodyDiv w:val="1"/>
      <w:marLeft w:val="0"/>
      <w:marRight w:val="0"/>
      <w:marTop w:val="0"/>
      <w:marBottom w:val="0"/>
      <w:divBdr>
        <w:top w:val="none" w:sz="0" w:space="0" w:color="auto"/>
        <w:left w:val="none" w:sz="0" w:space="0" w:color="auto"/>
        <w:bottom w:val="none" w:sz="0" w:space="0" w:color="auto"/>
        <w:right w:val="none" w:sz="0" w:space="0" w:color="auto"/>
      </w:divBdr>
    </w:div>
    <w:div w:id="217980214">
      <w:bodyDiv w:val="1"/>
      <w:marLeft w:val="0"/>
      <w:marRight w:val="0"/>
      <w:marTop w:val="0"/>
      <w:marBottom w:val="0"/>
      <w:divBdr>
        <w:top w:val="none" w:sz="0" w:space="0" w:color="auto"/>
        <w:left w:val="none" w:sz="0" w:space="0" w:color="auto"/>
        <w:bottom w:val="none" w:sz="0" w:space="0" w:color="auto"/>
        <w:right w:val="none" w:sz="0" w:space="0" w:color="auto"/>
      </w:divBdr>
      <w:divsChild>
        <w:div w:id="1751925341">
          <w:marLeft w:val="547"/>
          <w:marRight w:val="0"/>
          <w:marTop w:val="0"/>
          <w:marBottom w:val="0"/>
          <w:divBdr>
            <w:top w:val="none" w:sz="0" w:space="0" w:color="auto"/>
            <w:left w:val="none" w:sz="0" w:space="0" w:color="auto"/>
            <w:bottom w:val="none" w:sz="0" w:space="0" w:color="auto"/>
            <w:right w:val="none" w:sz="0" w:space="0" w:color="auto"/>
          </w:divBdr>
        </w:div>
      </w:divsChild>
    </w:div>
    <w:div w:id="220748749">
      <w:bodyDiv w:val="1"/>
      <w:marLeft w:val="0"/>
      <w:marRight w:val="0"/>
      <w:marTop w:val="0"/>
      <w:marBottom w:val="0"/>
      <w:divBdr>
        <w:top w:val="none" w:sz="0" w:space="0" w:color="auto"/>
        <w:left w:val="none" w:sz="0" w:space="0" w:color="auto"/>
        <w:bottom w:val="none" w:sz="0" w:space="0" w:color="auto"/>
        <w:right w:val="none" w:sz="0" w:space="0" w:color="auto"/>
      </w:divBdr>
      <w:divsChild>
        <w:div w:id="265775415">
          <w:marLeft w:val="187"/>
          <w:marRight w:val="0"/>
          <w:marTop w:val="0"/>
          <w:marBottom w:val="0"/>
          <w:divBdr>
            <w:top w:val="none" w:sz="0" w:space="0" w:color="auto"/>
            <w:left w:val="none" w:sz="0" w:space="0" w:color="auto"/>
            <w:bottom w:val="none" w:sz="0" w:space="0" w:color="auto"/>
            <w:right w:val="none" w:sz="0" w:space="0" w:color="auto"/>
          </w:divBdr>
        </w:div>
        <w:div w:id="293828246">
          <w:marLeft w:val="187"/>
          <w:marRight w:val="0"/>
          <w:marTop w:val="0"/>
          <w:marBottom w:val="0"/>
          <w:divBdr>
            <w:top w:val="none" w:sz="0" w:space="0" w:color="auto"/>
            <w:left w:val="none" w:sz="0" w:space="0" w:color="auto"/>
            <w:bottom w:val="none" w:sz="0" w:space="0" w:color="auto"/>
            <w:right w:val="none" w:sz="0" w:space="0" w:color="auto"/>
          </w:divBdr>
        </w:div>
        <w:div w:id="567306338">
          <w:marLeft w:val="187"/>
          <w:marRight w:val="0"/>
          <w:marTop w:val="0"/>
          <w:marBottom w:val="0"/>
          <w:divBdr>
            <w:top w:val="none" w:sz="0" w:space="0" w:color="auto"/>
            <w:left w:val="none" w:sz="0" w:space="0" w:color="auto"/>
            <w:bottom w:val="none" w:sz="0" w:space="0" w:color="auto"/>
            <w:right w:val="none" w:sz="0" w:space="0" w:color="auto"/>
          </w:divBdr>
        </w:div>
        <w:div w:id="872033944">
          <w:marLeft w:val="187"/>
          <w:marRight w:val="0"/>
          <w:marTop w:val="0"/>
          <w:marBottom w:val="0"/>
          <w:divBdr>
            <w:top w:val="none" w:sz="0" w:space="0" w:color="auto"/>
            <w:left w:val="none" w:sz="0" w:space="0" w:color="auto"/>
            <w:bottom w:val="none" w:sz="0" w:space="0" w:color="auto"/>
            <w:right w:val="none" w:sz="0" w:space="0" w:color="auto"/>
          </w:divBdr>
        </w:div>
        <w:div w:id="922834372">
          <w:marLeft w:val="187"/>
          <w:marRight w:val="0"/>
          <w:marTop w:val="0"/>
          <w:marBottom w:val="0"/>
          <w:divBdr>
            <w:top w:val="none" w:sz="0" w:space="0" w:color="auto"/>
            <w:left w:val="none" w:sz="0" w:space="0" w:color="auto"/>
            <w:bottom w:val="none" w:sz="0" w:space="0" w:color="auto"/>
            <w:right w:val="none" w:sz="0" w:space="0" w:color="auto"/>
          </w:divBdr>
        </w:div>
        <w:div w:id="971862906">
          <w:marLeft w:val="187"/>
          <w:marRight w:val="0"/>
          <w:marTop w:val="0"/>
          <w:marBottom w:val="0"/>
          <w:divBdr>
            <w:top w:val="none" w:sz="0" w:space="0" w:color="auto"/>
            <w:left w:val="none" w:sz="0" w:space="0" w:color="auto"/>
            <w:bottom w:val="none" w:sz="0" w:space="0" w:color="auto"/>
            <w:right w:val="none" w:sz="0" w:space="0" w:color="auto"/>
          </w:divBdr>
        </w:div>
        <w:div w:id="1097826079">
          <w:marLeft w:val="187"/>
          <w:marRight w:val="0"/>
          <w:marTop w:val="0"/>
          <w:marBottom w:val="0"/>
          <w:divBdr>
            <w:top w:val="none" w:sz="0" w:space="0" w:color="auto"/>
            <w:left w:val="none" w:sz="0" w:space="0" w:color="auto"/>
            <w:bottom w:val="none" w:sz="0" w:space="0" w:color="auto"/>
            <w:right w:val="none" w:sz="0" w:space="0" w:color="auto"/>
          </w:divBdr>
        </w:div>
        <w:div w:id="1226797531">
          <w:marLeft w:val="187"/>
          <w:marRight w:val="0"/>
          <w:marTop w:val="0"/>
          <w:marBottom w:val="0"/>
          <w:divBdr>
            <w:top w:val="none" w:sz="0" w:space="0" w:color="auto"/>
            <w:left w:val="none" w:sz="0" w:space="0" w:color="auto"/>
            <w:bottom w:val="none" w:sz="0" w:space="0" w:color="auto"/>
            <w:right w:val="none" w:sz="0" w:space="0" w:color="auto"/>
          </w:divBdr>
        </w:div>
        <w:div w:id="1289167602">
          <w:marLeft w:val="187"/>
          <w:marRight w:val="0"/>
          <w:marTop w:val="0"/>
          <w:marBottom w:val="0"/>
          <w:divBdr>
            <w:top w:val="none" w:sz="0" w:space="0" w:color="auto"/>
            <w:left w:val="none" w:sz="0" w:space="0" w:color="auto"/>
            <w:bottom w:val="none" w:sz="0" w:space="0" w:color="auto"/>
            <w:right w:val="none" w:sz="0" w:space="0" w:color="auto"/>
          </w:divBdr>
        </w:div>
        <w:div w:id="1352681404">
          <w:marLeft w:val="187"/>
          <w:marRight w:val="0"/>
          <w:marTop w:val="0"/>
          <w:marBottom w:val="0"/>
          <w:divBdr>
            <w:top w:val="none" w:sz="0" w:space="0" w:color="auto"/>
            <w:left w:val="none" w:sz="0" w:space="0" w:color="auto"/>
            <w:bottom w:val="none" w:sz="0" w:space="0" w:color="auto"/>
            <w:right w:val="none" w:sz="0" w:space="0" w:color="auto"/>
          </w:divBdr>
        </w:div>
        <w:div w:id="1400598116">
          <w:marLeft w:val="187"/>
          <w:marRight w:val="0"/>
          <w:marTop w:val="0"/>
          <w:marBottom w:val="0"/>
          <w:divBdr>
            <w:top w:val="none" w:sz="0" w:space="0" w:color="auto"/>
            <w:left w:val="none" w:sz="0" w:space="0" w:color="auto"/>
            <w:bottom w:val="none" w:sz="0" w:space="0" w:color="auto"/>
            <w:right w:val="none" w:sz="0" w:space="0" w:color="auto"/>
          </w:divBdr>
        </w:div>
        <w:div w:id="1402826660">
          <w:marLeft w:val="187"/>
          <w:marRight w:val="0"/>
          <w:marTop w:val="0"/>
          <w:marBottom w:val="0"/>
          <w:divBdr>
            <w:top w:val="none" w:sz="0" w:space="0" w:color="auto"/>
            <w:left w:val="none" w:sz="0" w:space="0" w:color="auto"/>
            <w:bottom w:val="none" w:sz="0" w:space="0" w:color="auto"/>
            <w:right w:val="none" w:sz="0" w:space="0" w:color="auto"/>
          </w:divBdr>
        </w:div>
        <w:div w:id="1676885318">
          <w:marLeft w:val="274"/>
          <w:marRight w:val="0"/>
          <w:marTop w:val="0"/>
          <w:marBottom w:val="0"/>
          <w:divBdr>
            <w:top w:val="none" w:sz="0" w:space="0" w:color="auto"/>
            <w:left w:val="none" w:sz="0" w:space="0" w:color="auto"/>
            <w:bottom w:val="none" w:sz="0" w:space="0" w:color="auto"/>
            <w:right w:val="none" w:sz="0" w:space="0" w:color="auto"/>
          </w:divBdr>
        </w:div>
        <w:div w:id="1712877824">
          <w:marLeft w:val="274"/>
          <w:marRight w:val="0"/>
          <w:marTop w:val="0"/>
          <w:marBottom w:val="0"/>
          <w:divBdr>
            <w:top w:val="none" w:sz="0" w:space="0" w:color="auto"/>
            <w:left w:val="none" w:sz="0" w:space="0" w:color="auto"/>
            <w:bottom w:val="none" w:sz="0" w:space="0" w:color="auto"/>
            <w:right w:val="none" w:sz="0" w:space="0" w:color="auto"/>
          </w:divBdr>
        </w:div>
        <w:div w:id="1814980816">
          <w:marLeft w:val="187"/>
          <w:marRight w:val="0"/>
          <w:marTop w:val="0"/>
          <w:marBottom w:val="0"/>
          <w:divBdr>
            <w:top w:val="none" w:sz="0" w:space="0" w:color="auto"/>
            <w:left w:val="none" w:sz="0" w:space="0" w:color="auto"/>
            <w:bottom w:val="none" w:sz="0" w:space="0" w:color="auto"/>
            <w:right w:val="none" w:sz="0" w:space="0" w:color="auto"/>
          </w:divBdr>
        </w:div>
        <w:div w:id="1825120828">
          <w:marLeft w:val="187"/>
          <w:marRight w:val="0"/>
          <w:marTop w:val="0"/>
          <w:marBottom w:val="0"/>
          <w:divBdr>
            <w:top w:val="none" w:sz="0" w:space="0" w:color="auto"/>
            <w:left w:val="none" w:sz="0" w:space="0" w:color="auto"/>
            <w:bottom w:val="none" w:sz="0" w:space="0" w:color="auto"/>
            <w:right w:val="none" w:sz="0" w:space="0" w:color="auto"/>
          </w:divBdr>
        </w:div>
        <w:div w:id="1951470031">
          <w:marLeft w:val="274"/>
          <w:marRight w:val="0"/>
          <w:marTop w:val="0"/>
          <w:marBottom w:val="0"/>
          <w:divBdr>
            <w:top w:val="none" w:sz="0" w:space="0" w:color="auto"/>
            <w:left w:val="none" w:sz="0" w:space="0" w:color="auto"/>
            <w:bottom w:val="none" w:sz="0" w:space="0" w:color="auto"/>
            <w:right w:val="none" w:sz="0" w:space="0" w:color="auto"/>
          </w:divBdr>
        </w:div>
        <w:div w:id="1968468758">
          <w:marLeft w:val="187"/>
          <w:marRight w:val="0"/>
          <w:marTop w:val="0"/>
          <w:marBottom w:val="0"/>
          <w:divBdr>
            <w:top w:val="none" w:sz="0" w:space="0" w:color="auto"/>
            <w:left w:val="none" w:sz="0" w:space="0" w:color="auto"/>
            <w:bottom w:val="none" w:sz="0" w:space="0" w:color="auto"/>
            <w:right w:val="none" w:sz="0" w:space="0" w:color="auto"/>
          </w:divBdr>
        </w:div>
        <w:div w:id="2145346827">
          <w:marLeft w:val="187"/>
          <w:marRight w:val="0"/>
          <w:marTop w:val="0"/>
          <w:marBottom w:val="0"/>
          <w:divBdr>
            <w:top w:val="none" w:sz="0" w:space="0" w:color="auto"/>
            <w:left w:val="none" w:sz="0" w:space="0" w:color="auto"/>
            <w:bottom w:val="none" w:sz="0" w:space="0" w:color="auto"/>
            <w:right w:val="none" w:sz="0" w:space="0" w:color="auto"/>
          </w:divBdr>
        </w:div>
      </w:divsChild>
    </w:div>
    <w:div w:id="245963227">
      <w:bodyDiv w:val="1"/>
      <w:marLeft w:val="0"/>
      <w:marRight w:val="0"/>
      <w:marTop w:val="0"/>
      <w:marBottom w:val="0"/>
      <w:divBdr>
        <w:top w:val="none" w:sz="0" w:space="0" w:color="auto"/>
        <w:left w:val="none" w:sz="0" w:space="0" w:color="auto"/>
        <w:bottom w:val="none" w:sz="0" w:space="0" w:color="auto"/>
        <w:right w:val="none" w:sz="0" w:space="0" w:color="auto"/>
      </w:divBdr>
      <w:divsChild>
        <w:div w:id="1935243880">
          <w:marLeft w:val="446"/>
          <w:marRight w:val="0"/>
          <w:marTop w:val="0"/>
          <w:marBottom w:val="60"/>
          <w:divBdr>
            <w:top w:val="none" w:sz="0" w:space="0" w:color="auto"/>
            <w:left w:val="none" w:sz="0" w:space="0" w:color="auto"/>
            <w:bottom w:val="none" w:sz="0" w:space="0" w:color="auto"/>
            <w:right w:val="none" w:sz="0" w:space="0" w:color="auto"/>
          </w:divBdr>
        </w:div>
      </w:divsChild>
    </w:div>
    <w:div w:id="250433104">
      <w:bodyDiv w:val="1"/>
      <w:marLeft w:val="0"/>
      <w:marRight w:val="0"/>
      <w:marTop w:val="0"/>
      <w:marBottom w:val="0"/>
      <w:divBdr>
        <w:top w:val="none" w:sz="0" w:space="0" w:color="auto"/>
        <w:left w:val="none" w:sz="0" w:space="0" w:color="auto"/>
        <w:bottom w:val="none" w:sz="0" w:space="0" w:color="auto"/>
        <w:right w:val="none" w:sz="0" w:space="0" w:color="auto"/>
      </w:divBdr>
    </w:div>
    <w:div w:id="259141554">
      <w:bodyDiv w:val="1"/>
      <w:marLeft w:val="0"/>
      <w:marRight w:val="0"/>
      <w:marTop w:val="0"/>
      <w:marBottom w:val="0"/>
      <w:divBdr>
        <w:top w:val="none" w:sz="0" w:space="0" w:color="auto"/>
        <w:left w:val="none" w:sz="0" w:space="0" w:color="auto"/>
        <w:bottom w:val="none" w:sz="0" w:space="0" w:color="auto"/>
        <w:right w:val="none" w:sz="0" w:space="0" w:color="auto"/>
      </w:divBdr>
      <w:divsChild>
        <w:div w:id="84956964">
          <w:marLeft w:val="144"/>
          <w:marRight w:val="0"/>
          <w:marTop w:val="20"/>
          <w:marBottom w:val="0"/>
          <w:divBdr>
            <w:top w:val="none" w:sz="0" w:space="0" w:color="auto"/>
            <w:left w:val="none" w:sz="0" w:space="0" w:color="auto"/>
            <w:bottom w:val="none" w:sz="0" w:space="0" w:color="auto"/>
            <w:right w:val="none" w:sz="0" w:space="0" w:color="auto"/>
          </w:divBdr>
        </w:div>
      </w:divsChild>
    </w:div>
    <w:div w:id="268396227">
      <w:bodyDiv w:val="1"/>
      <w:marLeft w:val="0"/>
      <w:marRight w:val="0"/>
      <w:marTop w:val="0"/>
      <w:marBottom w:val="0"/>
      <w:divBdr>
        <w:top w:val="none" w:sz="0" w:space="0" w:color="auto"/>
        <w:left w:val="none" w:sz="0" w:space="0" w:color="auto"/>
        <w:bottom w:val="none" w:sz="0" w:space="0" w:color="auto"/>
        <w:right w:val="none" w:sz="0" w:space="0" w:color="auto"/>
      </w:divBdr>
      <w:divsChild>
        <w:div w:id="487983772">
          <w:marLeft w:val="0"/>
          <w:marRight w:val="0"/>
          <w:marTop w:val="0"/>
          <w:marBottom w:val="0"/>
          <w:divBdr>
            <w:top w:val="none" w:sz="0" w:space="0" w:color="auto"/>
            <w:left w:val="none" w:sz="0" w:space="0" w:color="auto"/>
            <w:bottom w:val="none" w:sz="0" w:space="0" w:color="auto"/>
            <w:right w:val="none" w:sz="0" w:space="0" w:color="auto"/>
          </w:divBdr>
          <w:divsChild>
            <w:div w:id="1418987027">
              <w:marLeft w:val="0"/>
              <w:marRight w:val="0"/>
              <w:marTop w:val="0"/>
              <w:marBottom w:val="0"/>
              <w:divBdr>
                <w:top w:val="none" w:sz="0" w:space="0" w:color="auto"/>
                <w:left w:val="none" w:sz="0" w:space="0" w:color="auto"/>
                <w:bottom w:val="none" w:sz="0" w:space="0" w:color="auto"/>
                <w:right w:val="none" w:sz="0" w:space="0" w:color="auto"/>
              </w:divBdr>
            </w:div>
          </w:divsChild>
        </w:div>
        <w:div w:id="1616055210">
          <w:marLeft w:val="0"/>
          <w:marRight w:val="0"/>
          <w:marTop w:val="0"/>
          <w:marBottom w:val="0"/>
          <w:divBdr>
            <w:top w:val="none" w:sz="0" w:space="0" w:color="auto"/>
            <w:left w:val="none" w:sz="0" w:space="0" w:color="auto"/>
            <w:bottom w:val="none" w:sz="0" w:space="0" w:color="auto"/>
            <w:right w:val="none" w:sz="0" w:space="0" w:color="auto"/>
          </w:divBdr>
          <w:divsChild>
            <w:div w:id="20879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8432">
      <w:bodyDiv w:val="1"/>
      <w:marLeft w:val="0"/>
      <w:marRight w:val="0"/>
      <w:marTop w:val="0"/>
      <w:marBottom w:val="0"/>
      <w:divBdr>
        <w:top w:val="none" w:sz="0" w:space="0" w:color="auto"/>
        <w:left w:val="none" w:sz="0" w:space="0" w:color="auto"/>
        <w:bottom w:val="none" w:sz="0" w:space="0" w:color="auto"/>
        <w:right w:val="none" w:sz="0" w:space="0" w:color="auto"/>
      </w:divBdr>
      <w:divsChild>
        <w:div w:id="1125853524">
          <w:marLeft w:val="446"/>
          <w:marRight w:val="0"/>
          <w:marTop w:val="0"/>
          <w:marBottom w:val="60"/>
          <w:divBdr>
            <w:top w:val="none" w:sz="0" w:space="0" w:color="auto"/>
            <w:left w:val="none" w:sz="0" w:space="0" w:color="auto"/>
            <w:bottom w:val="none" w:sz="0" w:space="0" w:color="auto"/>
            <w:right w:val="none" w:sz="0" w:space="0" w:color="auto"/>
          </w:divBdr>
        </w:div>
      </w:divsChild>
    </w:div>
    <w:div w:id="290671685">
      <w:bodyDiv w:val="1"/>
      <w:marLeft w:val="0"/>
      <w:marRight w:val="0"/>
      <w:marTop w:val="0"/>
      <w:marBottom w:val="0"/>
      <w:divBdr>
        <w:top w:val="none" w:sz="0" w:space="0" w:color="auto"/>
        <w:left w:val="none" w:sz="0" w:space="0" w:color="auto"/>
        <w:bottom w:val="none" w:sz="0" w:space="0" w:color="auto"/>
        <w:right w:val="none" w:sz="0" w:space="0" w:color="auto"/>
      </w:divBdr>
      <w:divsChild>
        <w:div w:id="886331595">
          <w:marLeft w:val="187"/>
          <w:marRight w:val="0"/>
          <w:marTop w:val="0"/>
          <w:marBottom w:val="0"/>
          <w:divBdr>
            <w:top w:val="none" w:sz="0" w:space="0" w:color="auto"/>
            <w:left w:val="none" w:sz="0" w:space="0" w:color="auto"/>
            <w:bottom w:val="none" w:sz="0" w:space="0" w:color="auto"/>
            <w:right w:val="none" w:sz="0" w:space="0" w:color="auto"/>
          </w:divBdr>
        </w:div>
        <w:div w:id="1038360499">
          <w:marLeft w:val="187"/>
          <w:marRight w:val="0"/>
          <w:marTop w:val="0"/>
          <w:marBottom w:val="0"/>
          <w:divBdr>
            <w:top w:val="none" w:sz="0" w:space="0" w:color="auto"/>
            <w:left w:val="none" w:sz="0" w:space="0" w:color="auto"/>
            <w:bottom w:val="none" w:sz="0" w:space="0" w:color="auto"/>
            <w:right w:val="none" w:sz="0" w:space="0" w:color="auto"/>
          </w:divBdr>
        </w:div>
        <w:div w:id="1093160976">
          <w:marLeft w:val="187"/>
          <w:marRight w:val="0"/>
          <w:marTop w:val="0"/>
          <w:marBottom w:val="0"/>
          <w:divBdr>
            <w:top w:val="none" w:sz="0" w:space="0" w:color="auto"/>
            <w:left w:val="none" w:sz="0" w:space="0" w:color="auto"/>
            <w:bottom w:val="none" w:sz="0" w:space="0" w:color="auto"/>
            <w:right w:val="none" w:sz="0" w:space="0" w:color="auto"/>
          </w:divBdr>
        </w:div>
      </w:divsChild>
    </w:div>
    <w:div w:id="291400419">
      <w:bodyDiv w:val="1"/>
      <w:marLeft w:val="0"/>
      <w:marRight w:val="0"/>
      <w:marTop w:val="0"/>
      <w:marBottom w:val="0"/>
      <w:divBdr>
        <w:top w:val="none" w:sz="0" w:space="0" w:color="auto"/>
        <w:left w:val="none" w:sz="0" w:space="0" w:color="auto"/>
        <w:bottom w:val="none" w:sz="0" w:space="0" w:color="auto"/>
        <w:right w:val="none" w:sz="0" w:space="0" w:color="auto"/>
      </w:divBdr>
      <w:divsChild>
        <w:div w:id="1562129719">
          <w:marLeft w:val="144"/>
          <w:marRight w:val="0"/>
          <w:marTop w:val="20"/>
          <w:marBottom w:val="0"/>
          <w:divBdr>
            <w:top w:val="none" w:sz="0" w:space="0" w:color="auto"/>
            <w:left w:val="none" w:sz="0" w:space="0" w:color="auto"/>
            <w:bottom w:val="none" w:sz="0" w:space="0" w:color="auto"/>
            <w:right w:val="none" w:sz="0" w:space="0" w:color="auto"/>
          </w:divBdr>
        </w:div>
      </w:divsChild>
    </w:div>
    <w:div w:id="318507225">
      <w:bodyDiv w:val="1"/>
      <w:marLeft w:val="0"/>
      <w:marRight w:val="0"/>
      <w:marTop w:val="0"/>
      <w:marBottom w:val="0"/>
      <w:divBdr>
        <w:top w:val="none" w:sz="0" w:space="0" w:color="auto"/>
        <w:left w:val="none" w:sz="0" w:space="0" w:color="auto"/>
        <w:bottom w:val="none" w:sz="0" w:space="0" w:color="auto"/>
        <w:right w:val="none" w:sz="0" w:space="0" w:color="auto"/>
      </w:divBdr>
      <w:divsChild>
        <w:div w:id="1128817831">
          <w:marLeft w:val="547"/>
          <w:marRight w:val="0"/>
          <w:marTop w:val="0"/>
          <w:marBottom w:val="0"/>
          <w:divBdr>
            <w:top w:val="none" w:sz="0" w:space="0" w:color="auto"/>
            <w:left w:val="none" w:sz="0" w:space="0" w:color="auto"/>
            <w:bottom w:val="none" w:sz="0" w:space="0" w:color="auto"/>
            <w:right w:val="none" w:sz="0" w:space="0" w:color="auto"/>
          </w:divBdr>
        </w:div>
      </w:divsChild>
    </w:div>
    <w:div w:id="339939534">
      <w:bodyDiv w:val="1"/>
      <w:marLeft w:val="0"/>
      <w:marRight w:val="0"/>
      <w:marTop w:val="0"/>
      <w:marBottom w:val="0"/>
      <w:divBdr>
        <w:top w:val="none" w:sz="0" w:space="0" w:color="auto"/>
        <w:left w:val="none" w:sz="0" w:space="0" w:color="auto"/>
        <w:bottom w:val="none" w:sz="0" w:space="0" w:color="auto"/>
        <w:right w:val="none" w:sz="0" w:space="0" w:color="auto"/>
      </w:divBdr>
    </w:div>
    <w:div w:id="344524552">
      <w:bodyDiv w:val="1"/>
      <w:marLeft w:val="0"/>
      <w:marRight w:val="0"/>
      <w:marTop w:val="0"/>
      <w:marBottom w:val="0"/>
      <w:divBdr>
        <w:top w:val="none" w:sz="0" w:space="0" w:color="auto"/>
        <w:left w:val="none" w:sz="0" w:space="0" w:color="auto"/>
        <w:bottom w:val="none" w:sz="0" w:space="0" w:color="auto"/>
        <w:right w:val="none" w:sz="0" w:space="0" w:color="auto"/>
      </w:divBdr>
      <w:divsChild>
        <w:div w:id="556356247">
          <w:marLeft w:val="446"/>
          <w:marRight w:val="0"/>
          <w:marTop w:val="0"/>
          <w:marBottom w:val="0"/>
          <w:divBdr>
            <w:top w:val="none" w:sz="0" w:space="0" w:color="auto"/>
            <w:left w:val="none" w:sz="0" w:space="0" w:color="auto"/>
            <w:bottom w:val="none" w:sz="0" w:space="0" w:color="auto"/>
            <w:right w:val="none" w:sz="0" w:space="0" w:color="auto"/>
          </w:divBdr>
        </w:div>
      </w:divsChild>
    </w:div>
    <w:div w:id="348531045">
      <w:bodyDiv w:val="1"/>
      <w:marLeft w:val="0"/>
      <w:marRight w:val="0"/>
      <w:marTop w:val="0"/>
      <w:marBottom w:val="0"/>
      <w:divBdr>
        <w:top w:val="none" w:sz="0" w:space="0" w:color="auto"/>
        <w:left w:val="none" w:sz="0" w:space="0" w:color="auto"/>
        <w:bottom w:val="none" w:sz="0" w:space="0" w:color="auto"/>
        <w:right w:val="none" w:sz="0" w:space="0" w:color="auto"/>
      </w:divBdr>
      <w:divsChild>
        <w:div w:id="5328662">
          <w:marLeft w:val="144"/>
          <w:marRight w:val="0"/>
          <w:marTop w:val="20"/>
          <w:marBottom w:val="0"/>
          <w:divBdr>
            <w:top w:val="none" w:sz="0" w:space="0" w:color="auto"/>
            <w:left w:val="none" w:sz="0" w:space="0" w:color="auto"/>
            <w:bottom w:val="none" w:sz="0" w:space="0" w:color="auto"/>
            <w:right w:val="none" w:sz="0" w:space="0" w:color="auto"/>
          </w:divBdr>
        </w:div>
      </w:divsChild>
    </w:div>
    <w:div w:id="358511596">
      <w:bodyDiv w:val="1"/>
      <w:marLeft w:val="0"/>
      <w:marRight w:val="0"/>
      <w:marTop w:val="0"/>
      <w:marBottom w:val="0"/>
      <w:divBdr>
        <w:top w:val="none" w:sz="0" w:space="0" w:color="auto"/>
        <w:left w:val="none" w:sz="0" w:space="0" w:color="auto"/>
        <w:bottom w:val="none" w:sz="0" w:space="0" w:color="auto"/>
        <w:right w:val="none" w:sz="0" w:space="0" w:color="auto"/>
      </w:divBdr>
      <w:divsChild>
        <w:div w:id="1199464208">
          <w:marLeft w:val="547"/>
          <w:marRight w:val="0"/>
          <w:marTop w:val="0"/>
          <w:marBottom w:val="0"/>
          <w:divBdr>
            <w:top w:val="none" w:sz="0" w:space="0" w:color="auto"/>
            <w:left w:val="none" w:sz="0" w:space="0" w:color="auto"/>
            <w:bottom w:val="none" w:sz="0" w:space="0" w:color="auto"/>
            <w:right w:val="none" w:sz="0" w:space="0" w:color="auto"/>
          </w:divBdr>
        </w:div>
      </w:divsChild>
    </w:div>
    <w:div w:id="361395930">
      <w:bodyDiv w:val="1"/>
      <w:marLeft w:val="0"/>
      <w:marRight w:val="0"/>
      <w:marTop w:val="0"/>
      <w:marBottom w:val="0"/>
      <w:divBdr>
        <w:top w:val="none" w:sz="0" w:space="0" w:color="auto"/>
        <w:left w:val="none" w:sz="0" w:space="0" w:color="auto"/>
        <w:bottom w:val="none" w:sz="0" w:space="0" w:color="auto"/>
        <w:right w:val="none" w:sz="0" w:space="0" w:color="auto"/>
      </w:divBdr>
    </w:div>
    <w:div w:id="364797763">
      <w:bodyDiv w:val="1"/>
      <w:marLeft w:val="0"/>
      <w:marRight w:val="0"/>
      <w:marTop w:val="0"/>
      <w:marBottom w:val="0"/>
      <w:divBdr>
        <w:top w:val="none" w:sz="0" w:space="0" w:color="auto"/>
        <w:left w:val="none" w:sz="0" w:space="0" w:color="auto"/>
        <w:bottom w:val="none" w:sz="0" w:space="0" w:color="auto"/>
        <w:right w:val="none" w:sz="0" w:space="0" w:color="auto"/>
      </w:divBdr>
    </w:div>
    <w:div w:id="410124824">
      <w:bodyDiv w:val="1"/>
      <w:marLeft w:val="0"/>
      <w:marRight w:val="0"/>
      <w:marTop w:val="0"/>
      <w:marBottom w:val="0"/>
      <w:divBdr>
        <w:top w:val="none" w:sz="0" w:space="0" w:color="auto"/>
        <w:left w:val="none" w:sz="0" w:space="0" w:color="auto"/>
        <w:bottom w:val="none" w:sz="0" w:space="0" w:color="auto"/>
        <w:right w:val="none" w:sz="0" w:space="0" w:color="auto"/>
      </w:divBdr>
      <w:divsChild>
        <w:div w:id="2114208596">
          <w:marLeft w:val="446"/>
          <w:marRight w:val="0"/>
          <w:marTop w:val="0"/>
          <w:marBottom w:val="0"/>
          <w:divBdr>
            <w:top w:val="none" w:sz="0" w:space="0" w:color="auto"/>
            <w:left w:val="none" w:sz="0" w:space="0" w:color="auto"/>
            <w:bottom w:val="none" w:sz="0" w:space="0" w:color="auto"/>
            <w:right w:val="none" w:sz="0" w:space="0" w:color="auto"/>
          </w:divBdr>
        </w:div>
      </w:divsChild>
    </w:div>
    <w:div w:id="411465831">
      <w:bodyDiv w:val="1"/>
      <w:marLeft w:val="0"/>
      <w:marRight w:val="0"/>
      <w:marTop w:val="0"/>
      <w:marBottom w:val="0"/>
      <w:divBdr>
        <w:top w:val="none" w:sz="0" w:space="0" w:color="auto"/>
        <w:left w:val="none" w:sz="0" w:space="0" w:color="auto"/>
        <w:bottom w:val="none" w:sz="0" w:space="0" w:color="auto"/>
        <w:right w:val="none" w:sz="0" w:space="0" w:color="auto"/>
      </w:divBdr>
    </w:div>
    <w:div w:id="426465026">
      <w:bodyDiv w:val="1"/>
      <w:marLeft w:val="0"/>
      <w:marRight w:val="0"/>
      <w:marTop w:val="0"/>
      <w:marBottom w:val="0"/>
      <w:divBdr>
        <w:top w:val="none" w:sz="0" w:space="0" w:color="auto"/>
        <w:left w:val="none" w:sz="0" w:space="0" w:color="auto"/>
        <w:bottom w:val="none" w:sz="0" w:space="0" w:color="auto"/>
        <w:right w:val="none" w:sz="0" w:space="0" w:color="auto"/>
      </w:divBdr>
    </w:div>
    <w:div w:id="430324332">
      <w:bodyDiv w:val="1"/>
      <w:marLeft w:val="0"/>
      <w:marRight w:val="0"/>
      <w:marTop w:val="0"/>
      <w:marBottom w:val="0"/>
      <w:divBdr>
        <w:top w:val="none" w:sz="0" w:space="0" w:color="auto"/>
        <w:left w:val="none" w:sz="0" w:space="0" w:color="auto"/>
        <w:bottom w:val="none" w:sz="0" w:space="0" w:color="auto"/>
        <w:right w:val="none" w:sz="0" w:space="0" w:color="auto"/>
      </w:divBdr>
      <w:divsChild>
        <w:div w:id="378284131">
          <w:marLeft w:val="187"/>
          <w:marRight w:val="0"/>
          <w:marTop w:val="0"/>
          <w:marBottom w:val="0"/>
          <w:divBdr>
            <w:top w:val="none" w:sz="0" w:space="0" w:color="auto"/>
            <w:left w:val="none" w:sz="0" w:space="0" w:color="auto"/>
            <w:bottom w:val="none" w:sz="0" w:space="0" w:color="auto"/>
            <w:right w:val="none" w:sz="0" w:space="0" w:color="auto"/>
          </w:divBdr>
        </w:div>
        <w:div w:id="501160229">
          <w:marLeft w:val="187"/>
          <w:marRight w:val="0"/>
          <w:marTop w:val="0"/>
          <w:marBottom w:val="0"/>
          <w:divBdr>
            <w:top w:val="none" w:sz="0" w:space="0" w:color="auto"/>
            <w:left w:val="none" w:sz="0" w:space="0" w:color="auto"/>
            <w:bottom w:val="none" w:sz="0" w:space="0" w:color="auto"/>
            <w:right w:val="none" w:sz="0" w:space="0" w:color="auto"/>
          </w:divBdr>
        </w:div>
        <w:div w:id="708728781">
          <w:marLeft w:val="187"/>
          <w:marRight w:val="0"/>
          <w:marTop w:val="0"/>
          <w:marBottom w:val="0"/>
          <w:divBdr>
            <w:top w:val="none" w:sz="0" w:space="0" w:color="auto"/>
            <w:left w:val="none" w:sz="0" w:space="0" w:color="auto"/>
            <w:bottom w:val="none" w:sz="0" w:space="0" w:color="auto"/>
            <w:right w:val="none" w:sz="0" w:space="0" w:color="auto"/>
          </w:divBdr>
        </w:div>
        <w:div w:id="711422487">
          <w:marLeft w:val="187"/>
          <w:marRight w:val="0"/>
          <w:marTop w:val="0"/>
          <w:marBottom w:val="0"/>
          <w:divBdr>
            <w:top w:val="none" w:sz="0" w:space="0" w:color="auto"/>
            <w:left w:val="none" w:sz="0" w:space="0" w:color="auto"/>
            <w:bottom w:val="none" w:sz="0" w:space="0" w:color="auto"/>
            <w:right w:val="none" w:sz="0" w:space="0" w:color="auto"/>
          </w:divBdr>
        </w:div>
        <w:div w:id="772671220">
          <w:marLeft w:val="187"/>
          <w:marRight w:val="0"/>
          <w:marTop w:val="0"/>
          <w:marBottom w:val="0"/>
          <w:divBdr>
            <w:top w:val="none" w:sz="0" w:space="0" w:color="auto"/>
            <w:left w:val="none" w:sz="0" w:space="0" w:color="auto"/>
            <w:bottom w:val="none" w:sz="0" w:space="0" w:color="auto"/>
            <w:right w:val="none" w:sz="0" w:space="0" w:color="auto"/>
          </w:divBdr>
        </w:div>
        <w:div w:id="1055815674">
          <w:marLeft w:val="187"/>
          <w:marRight w:val="0"/>
          <w:marTop w:val="0"/>
          <w:marBottom w:val="0"/>
          <w:divBdr>
            <w:top w:val="none" w:sz="0" w:space="0" w:color="auto"/>
            <w:left w:val="none" w:sz="0" w:space="0" w:color="auto"/>
            <w:bottom w:val="none" w:sz="0" w:space="0" w:color="auto"/>
            <w:right w:val="none" w:sz="0" w:space="0" w:color="auto"/>
          </w:divBdr>
        </w:div>
        <w:div w:id="1113093413">
          <w:marLeft w:val="187"/>
          <w:marRight w:val="0"/>
          <w:marTop w:val="0"/>
          <w:marBottom w:val="0"/>
          <w:divBdr>
            <w:top w:val="none" w:sz="0" w:space="0" w:color="auto"/>
            <w:left w:val="none" w:sz="0" w:space="0" w:color="auto"/>
            <w:bottom w:val="none" w:sz="0" w:space="0" w:color="auto"/>
            <w:right w:val="none" w:sz="0" w:space="0" w:color="auto"/>
          </w:divBdr>
        </w:div>
        <w:div w:id="1300645439">
          <w:marLeft w:val="187"/>
          <w:marRight w:val="0"/>
          <w:marTop w:val="0"/>
          <w:marBottom w:val="0"/>
          <w:divBdr>
            <w:top w:val="none" w:sz="0" w:space="0" w:color="auto"/>
            <w:left w:val="none" w:sz="0" w:space="0" w:color="auto"/>
            <w:bottom w:val="none" w:sz="0" w:space="0" w:color="auto"/>
            <w:right w:val="none" w:sz="0" w:space="0" w:color="auto"/>
          </w:divBdr>
        </w:div>
        <w:div w:id="1326859502">
          <w:marLeft w:val="187"/>
          <w:marRight w:val="0"/>
          <w:marTop w:val="0"/>
          <w:marBottom w:val="0"/>
          <w:divBdr>
            <w:top w:val="none" w:sz="0" w:space="0" w:color="auto"/>
            <w:left w:val="none" w:sz="0" w:space="0" w:color="auto"/>
            <w:bottom w:val="none" w:sz="0" w:space="0" w:color="auto"/>
            <w:right w:val="none" w:sz="0" w:space="0" w:color="auto"/>
          </w:divBdr>
        </w:div>
        <w:div w:id="1437016514">
          <w:marLeft w:val="187"/>
          <w:marRight w:val="0"/>
          <w:marTop w:val="0"/>
          <w:marBottom w:val="0"/>
          <w:divBdr>
            <w:top w:val="none" w:sz="0" w:space="0" w:color="auto"/>
            <w:left w:val="none" w:sz="0" w:space="0" w:color="auto"/>
            <w:bottom w:val="none" w:sz="0" w:space="0" w:color="auto"/>
            <w:right w:val="none" w:sz="0" w:space="0" w:color="auto"/>
          </w:divBdr>
        </w:div>
        <w:div w:id="1669016900">
          <w:marLeft w:val="187"/>
          <w:marRight w:val="0"/>
          <w:marTop w:val="0"/>
          <w:marBottom w:val="0"/>
          <w:divBdr>
            <w:top w:val="none" w:sz="0" w:space="0" w:color="auto"/>
            <w:left w:val="none" w:sz="0" w:space="0" w:color="auto"/>
            <w:bottom w:val="none" w:sz="0" w:space="0" w:color="auto"/>
            <w:right w:val="none" w:sz="0" w:space="0" w:color="auto"/>
          </w:divBdr>
        </w:div>
        <w:div w:id="1743017216">
          <w:marLeft w:val="274"/>
          <w:marRight w:val="0"/>
          <w:marTop w:val="0"/>
          <w:marBottom w:val="0"/>
          <w:divBdr>
            <w:top w:val="none" w:sz="0" w:space="0" w:color="auto"/>
            <w:left w:val="none" w:sz="0" w:space="0" w:color="auto"/>
            <w:bottom w:val="none" w:sz="0" w:space="0" w:color="auto"/>
            <w:right w:val="none" w:sz="0" w:space="0" w:color="auto"/>
          </w:divBdr>
        </w:div>
        <w:div w:id="1804999476">
          <w:marLeft w:val="187"/>
          <w:marRight w:val="0"/>
          <w:marTop w:val="0"/>
          <w:marBottom w:val="0"/>
          <w:divBdr>
            <w:top w:val="none" w:sz="0" w:space="0" w:color="auto"/>
            <w:left w:val="none" w:sz="0" w:space="0" w:color="auto"/>
            <w:bottom w:val="none" w:sz="0" w:space="0" w:color="auto"/>
            <w:right w:val="none" w:sz="0" w:space="0" w:color="auto"/>
          </w:divBdr>
        </w:div>
        <w:div w:id="1867713834">
          <w:marLeft w:val="187"/>
          <w:marRight w:val="0"/>
          <w:marTop w:val="0"/>
          <w:marBottom w:val="0"/>
          <w:divBdr>
            <w:top w:val="none" w:sz="0" w:space="0" w:color="auto"/>
            <w:left w:val="none" w:sz="0" w:space="0" w:color="auto"/>
            <w:bottom w:val="none" w:sz="0" w:space="0" w:color="auto"/>
            <w:right w:val="none" w:sz="0" w:space="0" w:color="auto"/>
          </w:divBdr>
        </w:div>
        <w:div w:id="1882932667">
          <w:marLeft w:val="187"/>
          <w:marRight w:val="0"/>
          <w:marTop w:val="0"/>
          <w:marBottom w:val="0"/>
          <w:divBdr>
            <w:top w:val="none" w:sz="0" w:space="0" w:color="auto"/>
            <w:left w:val="none" w:sz="0" w:space="0" w:color="auto"/>
            <w:bottom w:val="none" w:sz="0" w:space="0" w:color="auto"/>
            <w:right w:val="none" w:sz="0" w:space="0" w:color="auto"/>
          </w:divBdr>
        </w:div>
        <w:div w:id="1889101014">
          <w:marLeft w:val="274"/>
          <w:marRight w:val="0"/>
          <w:marTop w:val="0"/>
          <w:marBottom w:val="0"/>
          <w:divBdr>
            <w:top w:val="none" w:sz="0" w:space="0" w:color="auto"/>
            <w:left w:val="none" w:sz="0" w:space="0" w:color="auto"/>
            <w:bottom w:val="none" w:sz="0" w:space="0" w:color="auto"/>
            <w:right w:val="none" w:sz="0" w:space="0" w:color="auto"/>
          </w:divBdr>
        </w:div>
        <w:div w:id="1897811400">
          <w:marLeft w:val="274"/>
          <w:marRight w:val="0"/>
          <w:marTop w:val="0"/>
          <w:marBottom w:val="0"/>
          <w:divBdr>
            <w:top w:val="none" w:sz="0" w:space="0" w:color="auto"/>
            <w:left w:val="none" w:sz="0" w:space="0" w:color="auto"/>
            <w:bottom w:val="none" w:sz="0" w:space="0" w:color="auto"/>
            <w:right w:val="none" w:sz="0" w:space="0" w:color="auto"/>
          </w:divBdr>
        </w:div>
        <w:div w:id="1967927186">
          <w:marLeft w:val="187"/>
          <w:marRight w:val="0"/>
          <w:marTop w:val="0"/>
          <w:marBottom w:val="0"/>
          <w:divBdr>
            <w:top w:val="none" w:sz="0" w:space="0" w:color="auto"/>
            <w:left w:val="none" w:sz="0" w:space="0" w:color="auto"/>
            <w:bottom w:val="none" w:sz="0" w:space="0" w:color="auto"/>
            <w:right w:val="none" w:sz="0" w:space="0" w:color="auto"/>
          </w:divBdr>
        </w:div>
        <w:div w:id="2143224859">
          <w:marLeft w:val="187"/>
          <w:marRight w:val="0"/>
          <w:marTop w:val="0"/>
          <w:marBottom w:val="0"/>
          <w:divBdr>
            <w:top w:val="none" w:sz="0" w:space="0" w:color="auto"/>
            <w:left w:val="none" w:sz="0" w:space="0" w:color="auto"/>
            <w:bottom w:val="none" w:sz="0" w:space="0" w:color="auto"/>
            <w:right w:val="none" w:sz="0" w:space="0" w:color="auto"/>
          </w:divBdr>
        </w:div>
      </w:divsChild>
    </w:div>
    <w:div w:id="445582344">
      <w:bodyDiv w:val="1"/>
      <w:marLeft w:val="0"/>
      <w:marRight w:val="0"/>
      <w:marTop w:val="0"/>
      <w:marBottom w:val="0"/>
      <w:divBdr>
        <w:top w:val="none" w:sz="0" w:space="0" w:color="auto"/>
        <w:left w:val="none" w:sz="0" w:space="0" w:color="auto"/>
        <w:bottom w:val="none" w:sz="0" w:space="0" w:color="auto"/>
        <w:right w:val="none" w:sz="0" w:space="0" w:color="auto"/>
      </w:divBdr>
      <w:divsChild>
        <w:div w:id="364060575">
          <w:marLeft w:val="547"/>
          <w:marRight w:val="0"/>
          <w:marTop w:val="0"/>
          <w:marBottom w:val="0"/>
          <w:divBdr>
            <w:top w:val="none" w:sz="0" w:space="0" w:color="auto"/>
            <w:left w:val="none" w:sz="0" w:space="0" w:color="auto"/>
            <w:bottom w:val="none" w:sz="0" w:space="0" w:color="auto"/>
            <w:right w:val="none" w:sz="0" w:space="0" w:color="auto"/>
          </w:divBdr>
        </w:div>
      </w:divsChild>
    </w:div>
    <w:div w:id="450058327">
      <w:bodyDiv w:val="1"/>
      <w:marLeft w:val="0"/>
      <w:marRight w:val="0"/>
      <w:marTop w:val="0"/>
      <w:marBottom w:val="0"/>
      <w:divBdr>
        <w:top w:val="none" w:sz="0" w:space="0" w:color="auto"/>
        <w:left w:val="none" w:sz="0" w:space="0" w:color="auto"/>
        <w:bottom w:val="none" w:sz="0" w:space="0" w:color="auto"/>
        <w:right w:val="none" w:sz="0" w:space="0" w:color="auto"/>
      </w:divBdr>
      <w:divsChild>
        <w:div w:id="312218436">
          <w:marLeft w:val="144"/>
          <w:marRight w:val="0"/>
          <w:marTop w:val="20"/>
          <w:marBottom w:val="0"/>
          <w:divBdr>
            <w:top w:val="none" w:sz="0" w:space="0" w:color="auto"/>
            <w:left w:val="none" w:sz="0" w:space="0" w:color="auto"/>
            <w:bottom w:val="none" w:sz="0" w:space="0" w:color="auto"/>
            <w:right w:val="none" w:sz="0" w:space="0" w:color="auto"/>
          </w:divBdr>
        </w:div>
      </w:divsChild>
    </w:div>
    <w:div w:id="472258375">
      <w:bodyDiv w:val="1"/>
      <w:marLeft w:val="0"/>
      <w:marRight w:val="0"/>
      <w:marTop w:val="0"/>
      <w:marBottom w:val="0"/>
      <w:divBdr>
        <w:top w:val="none" w:sz="0" w:space="0" w:color="auto"/>
        <w:left w:val="none" w:sz="0" w:space="0" w:color="auto"/>
        <w:bottom w:val="none" w:sz="0" w:space="0" w:color="auto"/>
        <w:right w:val="none" w:sz="0" w:space="0" w:color="auto"/>
      </w:divBdr>
      <w:divsChild>
        <w:div w:id="186524985">
          <w:marLeft w:val="446"/>
          <w:marRight w:val="0"/>
          <w:marTop w:val="0"/>
          <w:marBottom w:val="0"/>
          <w:divBdr>
            <w:top w:val="none" w:sz="0" w:space="0" w:color="auto"/>
            <w:left w:val="none" w:sz="0" w:space="0" w:color="auto"/>
            <w:bottom w:val="none" w:sz="0" w:space="0" w:color="auto"/>
            <w:right w:val="none" w:sz="0" w:space="0" w:color="auto"/>
          </w:divBdr>
        </w:div>
      </w:divsChild>
    </w:div>
    <w:div w:id="477695744">
      <w:bodyDiv w:val="1"/>
      <w:marLeft w:val="0"/>
      <w:marRight w:val="0"/>
      <w:marTop w:val="0"/>
      <w:marBottom w:val="0"/>
      <w:divBdr>
        <w:top w:val="none" w:sz="0" w:space="0" w:color="auto"/>
        <w:left w:val="none" w:sz="0" w:space="0" w:color="auto"/>
        <w:bottom w:val="none" w:sz="0" w:space="0" w:color="auto"/>
        <w:right w:val="none" w:sz="0" w:space="0" w:color="auto"/>
      </w:divBdr>
      <w:divsChild>
        <w:div w:id="365834698">
          <w:marLeft w:val="0"/>
          <w:marRight w:val="0"/>
          <w:marTop w:val="0"/>
          <w:marBottom w:val="0"/>
          <w:divBdr>
            <w:top w:val="none" w:sz="0" w:space="0" w:color="auto"/>
            <w:left w:val="none" w:sz="0" w:space="0" w:color="auto"/>
            <w:bottom w:val="none" w:sz="0" w:space="0" w:color="auto"/>
            <w:right w:val="none" w:sz="0" w:space="0" w:color="auto"/>
          </w:divBdr>
          <w:divsChild>
            <w:div w:id="1502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692">
      <w:bodyDiv w:val="1"/>
      <w:marLeft w:val="0"/>
      <w:marRight w:val="0"/>
      <w:marTop w:val="0"/>
      <w:marBottom w:val="0"/>
      <w:divBdr>
        <w:top w:val="none" w:sz="0" w:space="0" w:color="auto"/>
        <w:left w:val="none" w:sz="0" w:space="0" w:color="auto"/>
        <w:bottom w:val="none" w:sz="0" w:space="0" w:color="auto"/>
        <w:right w:val="none" w:sz="0" w:space="0" w:color="auto"/>
      </w:divBdr>
      <w:divsChild>
        <w:div w:id="362366314">
          <w:marLeft w:val="547"/>
          <w:marRight w:val="0"/>
          <w:marTop w:val="0"/>
          <w:marBottom w:val="0"/>
          <w:divBdr>
            <w:top w:val="none" w:sz="0" w:space="0" w:color="auto"/>
            <w:left w:val="none" w:sz="0" w:space="0" w:color="auto"/>
            <w:bottom w:val="none" w:sz="0" w:space="0" w:color="auto"/>
            <w:right w:val="none" w:sz="0" w:space="0" w:color="auto"/>
          </w:divBdr>
        </w:div>
      </w:divsChild>
    </w:div>
    <w:div w:id="503327337">
      <w:bodyDiv w:val="1"/>
      <w:marLeft w:val="0"/>
      <w:marRight w:val="0"/>
      <w:marTop w:val="0"/>
      <w:marBottom w:val="0"/>
      <w:divBdr>
        <w:top w:val="none" w:sz="0" w:space="0" w:color="auto"/>
        <w:left w:val="none" w:sz="0" w:space="0" w:color="auto"/>
        <w:bottom w:val="none" w:sz="0" w:space="0" w:color="auto"/>
        <w:right w:val="none" w:sz="0" w:space="0" w:color="auto"/>
      </w:divBdr>
      <w:divsChild>
        <w:div w:id="882063141">
          <w:marLeft w:val="0"/>
          <w:marRight w:val="0"/>
          <w:marTop w:val="0"/>
          <w:marBottom w:val="0"/>
          <w:divBdr>
            <w:top w:val="none" w:sz="0" w:space="0" w:color="auto"/>
            <w:left w:val="none" w:sz="0" w:space="0" w:color="auto"/>
            <w:bottom w:val="none" w:sz="0" w:space="0" w:color="auto"/>
            <w:right w:val="none" w:sz="0" w:space="0" w:color="auto"/>
          </w:divBdr>
        </w:div>
      </w:divsChild>
    </w:div>
    <w:div w:id="516965863">
      <w:bodyDiv w:val="1"/>
      <w:marLeft w:val="0"/>
      <w:marRight w:val="0"/>
      <w:marTop w:val="0"/>
      <w:marBottom w:val="0"/>
      <w:divBdr>
        <w:top w:val="none" w:sz="0" w:space="0" w:color="auto"/>
        <w:left w:val="none" w:sz="0" w:space="0" w:color="auto"/>
        <w:bottom w:val="none" w:sz="0" w:space="0" w:color="auto"/>
        <w:right w:val="none" w:sz="0" w:space="0" w:color="auto"/>
      </w:divBdr>
    </w:div>
    <w:div w:id="521361133">
      <w:bodyDiv w:val="1"/>
      <w:marLeft w:val="0"/>
      <w:marRight w:val="0"/>
      <w:marTop w:val="0"/>
      <w:marBottom w:val="0"/>
      <w:divBdr>
        <w:top w:val="none" w:sz="0" w:space="0" w:color="auto"/>
        <w:left w:val="none" w:sz="0" w:space="0" w:color="auto"/>
        <w:bottom w:val="none" w:sz="0" w:space="0" w:color="auto"/>
        <w:right w:val="none" w:sz="0" w:space="0" w:color="auto"/>
      </w:divBdr>
    </w:div>
    <w:div w:id="521432645">
      <w:bodyDiv w:val="1"/>
      <w:marLeft w:val="0"/>
      <w:marRight w:val="0"/>
      <w:marTop w:val="0"/>
      <w:marBottom w:val="0"/>
      <w:divBdr>
        <w:top w:val="none" w:sz="0" w:space="0" w:color="auto"/>
        <w:left w:val="none" w:sz="0" w:space="0" w:color="auto"/>
        <w:bottom w:val="none" w:sz="0" w:space="0" w:color="auto"/>
        <w:right w:val="none" w:sz="0" w:space="0" w:color="auto"/>
      </w:divBdr>
      <w:divsChild>
        <w:div w:id="1532840682">
          <w:marLeft w:val="144"/>
          <w:marRight w:val="0"/>
          <w:marTop w:val="20"/>
          <w:marBottom w:val="0"/>
          <w:divBdr>
            <w:top w:val="none" w:sz="0" w:space="0" w:color="auto"/>
            <w:left w:val="none" w:sz="0" w:space="0" w:color="auto"/>
            <w:bottom w:val="none" w:sz="0" w:space="0" w:color="auto"/>
            <w:right w:val="none" w:sz="0" w:space="0" w:color="auto"/>
          </w:divBdr>
        </w:div>
      </w:divsChild>
    </w:div>
    <w:div w:id="546573068">
      <w:bodyDiv w:val="1"/>
      <w:marLeft w:val="0"/>
      <w:marRight w:val="0"/>
      <w:marTop w:val="0"/>
      <w:marBottom w:val="0"/>
      <w:divBdr>
        <w:top w:val="none" w:sz="0" w:space="0" w:color="auto"/>
        <w:left w:val="none" w:sz="0" w:space="0" w:color="auto"/>
        <w:bottom w:val="none" w:sz="0" w:space="0" w:color="auto"/>
        <w:right w:val="none" w:sz="0" w:space="0" w:color="auto"/>
      </w:divBdr>
    </w:div>
    <w:div w:id="569929895">
      <w:bodyDiv w:val="1"/>
      <w:marLeft w:val="0"/>
      <w:marRight w:val="0"/>
      <w:marTop w:val="0"/>
      <w:marBottom w:val="0"/>
      <w:divBdr>
        <w:top w:val="none" w:sz="0" w:space="0" w:color="auto"/>
        <w:left w:val="none" w:sz="0" w:space="0" w:color="auto"/>
        <w:bottom w:val="none" w:sz="0" w:space="0" w:color="auto"/>
        <w:right w:val="none" w:sz="0" w:space="0" w:color="auto"/>
      </w:divBdr>
      <w:divsChild>
        <w:div w:id="1625230187">
          <w:marLeft w:val="1080"/>
          <w:marRight w:val="0"/>
          <w:marTop w:val="0"/>
          <w:marBottom w:val="60"/>
          <w:divBdr>
            <w:top w:val="none" w:sz="0" w:space="0" w:color="auto"/>
            <w:left w:val="none" w:sz="0" w:space="0" w:color="auto"/>
            <w:bottom w:val="none" w:sz="0" w:space="0" w:color="auto"/>
            <w:right w:val="none" w:sz="0" w:space="0" w:color="auto"/>
          </w:divBdr>
        </w:div>
      </w:divsChild>
    </w:div>
    <w:div w:id="575746117">
      <w:bodyDiv w:val="1"/>
      <w:marLeft w:val="0"/>
      <w:marRight w:val="0"/>
      <w:marTop w:val="0"/>
      <w:marBottom w:val="0"/>
      <w:divBdr>
        <w:top w:val="none" w:sz="0" w:space="0" w:color="auto"/>
        <w:left w:val="none" w:sz="0" w:space="0" w:color="auto"/>
        <w:bottom w:val="none" w:sz="0" w:space="0" w:color="auto"/>
        <w:right w:val="none" w:sz="0" w:space="0" w:color="auto"/>
      </w:divBdr>
      <w:divsChild>
        <w:div w:id="1023166850">
          <w:marLeft w:val="446"/>
          <w:marRight w:val="0"/>
          <w:marTop w:val="0"/>
          <w:marBottom w:val="120"/>
          <w:divBdr>
            <w:top w:val="none" w:sz="0" w:space="0" w:color="auto"/>
            <w:left w:val="none" w:sz="0" w:space="0" w:color="auto"/>
            <w:bottom w:val="none" w:sz="0" w:space="0" w:color="auto"/>
            <w:right w:val="none" w:sz="0" w:space="0" w:color="auto"/>
          </w:divBdr>
        </w:div>
      </w:divsChild>
    </w:div>
    <w:div w:id="581990371">
      <w:bodyDiv w:val="1"/>
      <w:marLeft w:val="0"/>
      <w:marRight w:val="0"/>
      <w:marTop w:val="0"/>
      <w:marBottom w:val="0"/>
      <w:divBdr>
        <w:top w:val="none" w:sz="0" w:space="0" w:color="auto"/>
        <w:left w:val="none" w:sz="0" w:space="0" w:color="auto"/>
        <w:bottom w:val="none" w:sz="0" w:space="0" w:color="auto"/>
        <w:right w:val="none" w:sz="0" w:space="0" w:color="auto"/>
      </w:divBdr>
      <w:divsChild>
        <w:div w:id="41026367">
          <w:marLeft w:val="-7125"/>
          <w:marRight w:val="0"/>
          <w:marTop w:val="0"/>
          <w:marBottom w:val="870"/>
          <w:divBdr>
            <w:top w:val="none" w:sz="0" w:space="0" w:color="auto"/>
            <w:left w:val="none" w:sz="0" w:space="0" w:color="auto"/>
            <w:bottom w:val="none" w:sz="0" w:space="0" w:color="auto"/>
            <w:right w:val="none" w:sz="0" w:space="0" w:color="auto"/>
          </w:divBdr>
          <w:divsChild>
            <w:div w:id="1624263899">
              <w:marLeft w:val="0"/>
              <w:marRight w:val="0"/>
              <w:marTop w:val="0"/>
              <w:marBottom w:val="0"/>
              <w:divBdr>
                <w:top w:val="none" w:sz="0" w:space="0" w:color="auto"/>
                <w:left w:val="none" w:sz="0" w:space="0" w:color="auto"/>
                <w:bottom w:val="none" w:sz="0" w:space="0" w:color="auto"/>
                <w:right w:val="none" w:sz="0" w:space="0" w:color="auto"/>
              </w:divBdr>
              <w:divsChild>
                <w:div w:id="501166806">
                  <w:marLeft w:val="0"/>
                  <w:marRight w:val="0"/>
                  <w:marTop w:val="75"/>
                  <w:marBottom w:val="0"/>
                  <w:divBdr>
                    <w:top w:val="none" w:sz="0" w:space="0" w:color="auto"/>
                    <w:left w:val="none" w:sz="0" w:space="0" w:color="auto"/>
                    <w:bottom w:val="none" w:sz="0" w:space="0" w:color="auto"/>
                    <w:right w:val="none" w:sz="0" w:space="0" w:color="auto"/>
                  </w:divBdr>
                  <w:divsChild>
                    <w:div w:id="1656253912">
                      <w:marLeft w:val="0"/>
                      <w:marRight w:val="0"/>
                      <w:marTop w:val="75"/>
                      <w:marBottom w:val="0"/>
                      <w:divBdr>
                        <w:top w:val="none" w:sz="0" w:space="0" w:color="auto"/>
                        <w:left w:val="none" w:sz="0" w:space="0" w:color="auto"/>
                        <w:bottom w:val="none" w:sz="0" w:space="0" w:color="auto"/>
                        <w:right w:val="none" w:sz="0" w:space="0" w:color="auto"/>
                      </w:divBdr>
                      <w:divsChild>
                        <w:div w:id="12636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338586">
      <w:bodyDiv w:val="1"/>
      <w:marLeft w:val="0"/>
      <w:marRight w:val="0"/>
      <w:marTop w:val="0"/>
      <w:marBottom w:val="0"/>
      <w:divBdr>
        <w:top w:val="none" w:sz="0" w:space="0" w:color="auto"/>
        <w:left w:val="none" w:sz="0" w:space="0" w:color="auto"/>
        <w:bottom w:val="none" w:sz="0" w:space="0" w:color="auto"/>
        <w:right w:val="none" w:sz="0" w:space="0" w:color="auto"/>
      </w:divBdr>
    </w:div>
    <w:div w:id="588857591">
      <w:bodyDiv w:val="1"/>
      <w:marLeft w:val="0"/>
      <w:marRight w:val="0"/>
      <w:marTop w:val="0"/>
      <w:marBottom w:val="0"/>
      <w:divBdr>
        <w:top w:val="none" w:sz="0" w:space="0" w:color="auto"/>
        <w:left w:val="none" w:sz="0" w:space="0" w:color="auto"/>
        <w:bottom w:val="none" w:sz="0" w:space="0" w:color="auto"/>
        <w:right w:val="none" w:sz="0" w:space="0" w:color="auto"/>
      </w:divBdr>
      <w:divsChild>
        <w:div w:id="301427869">
          <w:marLeft w:val="734"/>
          <w:marRight w:val="0"/>
          <w:marTop w:val="86"/>
          <w:marBottom w:val="0"/>
          <w:divBdr>
            <w:top w:val="none" w:sz="0" w:space="0" w:color="auto"/>
            <w:left w:val="none" w:sz="0" w:space="0" w:color="auto"/>
            <w:bottom w:val="none" w:sz="0" w:space="0" w:color="auto"/>
            <w:right w:val="none" w:sz="0" w:space="0" w:color="auto"/>
          </w:divBdr>
        </w:div>
        <w:div w:id="858473183">
          <w:marLeft w:val="734"/>
          <w:marRight w:val="0"/>
          <w:marTop w:val="86"/>
          <w:marBottom w:val="0"/>
          <w:divBdr>
            <w:top w:val="none" w:sz="0" w:space="0" w:color="auto"/>
            <w:left w:val="none" w:sz="0" w:space="0" w:color="auto"/>
            <w:bottom w:val="none" w:sz="0" w:space="0" w:color="auto"/>
            <w:right w:val="none" w:sz="0" w:space="0" w:color="auto"/>
          </w:divBdr>
        </w:div>
        <w:div w:id="1770858163">
          <w:marLeft w:val="734"/>
          <w:marRight w:val="0"/>
          <w:marTop w:val="86"/>
          <w:marBottom w:val="0"/>
          <w:divBdr>
            <w:top w:val="none" w:sz="0" w:space="0" w:color="auto"/>
            <w:left w:val="none" w:sz="0" w:space="0" w:color="auto"/>
            <w:bottom w:val="none" w:sz="0" w:space="0" w:color="auto"/>
            <w:right w:val="none" w:sz="0" w:space="0" w:color="auto"/>
          </w:divBdr>
        </w:div>
        <w:div w:id="2076659120">
          <w:marLeft w:val="734"/>
          <w:marRight w:val="0"/>
          <w:marTop w:val="86"/>
          <w:marBottom w:val="0"/>
          <w:divBdr>
            <w:top w:val="none" w:sz="0" w:space="0" w:color="auto"/>
            <w:left w:val="none" w:sz="0" w:space="0" w:color="auto"/>
            <w:bottom w:val="none" w:sz="0" w:space="0" w:color="auto"/>
            <w:right w:val="none" w:sz="0" w:space="0" w:color="auto"/>
          </w:divBdr>
        </w:div>
      </w:divsChild>
    </w:div>
    <w:div w:id="606279178">
      <w:bodyDiv w:val="1"/>
      <w:marLeft w:val="0"/>
      <w:marRight w:val="0"/>
      <w:marTop w:val="0"/>
      <w:marBottom w:val="0"/>
      <w:divBdr>
        <w:top w:val="none" w:sz="0" w:space="0" w:color="auto"/>
        <w:left w:val="none" w:sz="0" w:space="0" w:color="auto"/>
        <w:bottom w:val="none" w:sz="0" w:space="0" w:color="auto"/>
        <w:right w:val="none" w:sz="0" w:space="0" w:color="auto"/>
      </w:divBdr>
    </w:div>
    <w:div w:id="610866996">
      <w:bodyDiv w:val="1"/>
      <w:marLeft w:val="0"/>
      <w:marRight w:val="0"/>
      <w:marTop w:val="0"/>
      <w:marBottom w:val="0"/>
      <w:divBdr>
        <w:top w:val="none" w:sz="0" w:space="0" w:color="auto"/>
        <w:left w:val="none" w:sz="0" w:space="0" w:color="auto"/>
        <w:bottom w:val="none" w:sz="0" w:space="0" w:color="auto"/>
        <w:right w:val="none" w:sz="0" w:space="0" w:color="auto"/>
      </w:divBdr>
      <w:divsChild>
        <w:div w:id="370417504">
          <w:marLeft w:val="446"/>
          <w:marRight w:val="0"/>
          <w:marTop w:val="0"/>
          <w:marBottom w:val="60"/>
          <w:divBdr>
            <w:top w:val="none" w:sz="0" w:space="0" w:color="auto"/>
            <w:left w:val="none" w:sz="0" w:space="0" w:color="auto"/>
            <w:bottom w:val="none" w:sz="0" w:space="0" w:color="auto"/>
            <w:right w:val="none" w:sz="0" w:space="0" w:color="auto"/>
          </w:divBdr>
        </w:div>
      </w:divsChild>
    </w:div>
    <w:div w:id="631131606">
      <w:bodyDiv w:val="1"/>
      <w:marLeft w:val="0"/>
      <w:marRight w:val="0"/>
      <w:marTop w:val="0"/>
      <w:marBottom w:val="0"/>
      <w:divBdr>
        <w:top w:val="none" w:sz="0" w:space="0" w:color="auto"/>
        <w:left w:val="none" w:sz="0" w:space="0" w:color="auto"/>
        <w:bottom w:val="none" w:sz="0" w:space="0" w:color="auto"/>
        <w:right w:val="none" w:sz="0" w:space="0" w:color="auto"/>
      </w:divBdr>
      <w:divsChild>
        <w:div w:id="1602178938">
          <w:marLeft w:val="446"/>
          <w:marRight w:val="0"/>
          <w:marTop w:val="0"/>
          <w:marBottom w:val="60"/>
          <w:divBdr>
            <w:top w:val="none" w:sz="0" w:space="0" w:color="auto"/>
            <w:left w:val="none" w:sz="0" w:space="0" w:color="auto"/>
            <w:bottom w:val="none" w:sz="0" w:space="0" w:color="auto"/>
            <w:right w:val="none" w:sz="0" w:space="0" w:color="auto"/>
          </w:divBdr>
        </w:div>
      </w:divsChild>
    </w:div>
    <w:div w:id="634913551">
      <w:bodyDiv w:val="1"/>
      <w:marLeft w:val="0"/>
      <w:marRight w:val="0"/>
      <w:marTop w:val="0"/>
      <w:marBottom w:val="0"/>
      <w:divBdr>
        <w:top w:val="none" w:sz="0" w:space="0" w:color="auto"/>
        <w:left w:val="none" w:sz="0" w:space="0" w:color="auto"/>
        <w:bottom w:val="none" w:sz="0" w:space="0" w:color="auto"/>
        <w:right w:val="none" w:sz="0" w:space="0" w:color="auto"/>
      </w:divBdr>
    </w:div>
    <w:div w:id="641886911">
      <w:bodyDiv w:val="1"/>
      <w:marLeft w:val="0"/>
      <w:marRight w:val="0"/>
      <w:marTop w:val="0"/>
      <w:marBottom w:val="0"/>
      <w:divBdr>
        <w:top w:val="none" w:sz="0" w:space="0" w:color="auto"/>
        <w:left w:val="none" w:sz="0" w:space="0" w:color="auto"/>
        <w:bottom w:val="none" w:sz="0" w:space="0" w:color="auto"/>
        <w:right w:val="none" w:sz="0" w:space="0" w:color="auto"/>
      </w:divBdr>
      <w:divsChild>
        <w:div w:id="1166172101">
          <w:marLeft w:val="446"/>
          <w:marRight w:val="0"/>
          <w:marTop w:val="0"/>
          <w:marBottom w:val="120"/>
          <w:divBdr>
            <w:top w:val="none" w:sz="0" w:space="0" w:color="auto"/>
            <w:left w:val="none" w:sz="0" w:space="0" w:color="auto"/>
            <w:bottom w:val="none" w:sz="0" w:space="0" w:color="auto"/>
            <w:right w:val="none" w:sz="0" w:space="0" w:color="auto"/>
          </w:divBdr>
        </w:div>
      </w:divsChild>
    </w:div>
    <w:div w:id="648706339">
      <w:bodyDiv w:val="1"/>
      <w:marLeft w:val="0"/>
      <w:marRight w:val="0"/>
      <w:marTop w:val="0"/>
      <w:marBottom w:val="0"/>
      <w:divBdr>
        <w:top w:val="none" w:sz="0" w:space="0" w:color="auto"/>
        <w:left w:val="none" w:sz="0" w:space="0" w:color="auto"/>
        <w:bottom w:val="none" w:sz="0" w:space="0" w:color="auto"/>
        <w:right w:val="none" w:sz="0" w:space="0" w:color="auto"/>
      </w:divBdr>
      <w:divsChild>
        <w:div w:id="290940899">
          <w:marLeft w:val="634"/>
          <w:marRight w:val="0"/>
          <w:marTop w:val="0"/>
          <w:marBottom w:val="60"/>
          <w:divBdr>
            <w:top w:val="none" w:sz="0" w:space="0" w:color="auto"/>
            <w:left w:val="none" w:sz="0" w:space="0" w:color="auto"/>
            <w:bottom w:val="none" w:sz="0" w:space="0" w:color="auto"/>
            <w:right w:val="none" w:sz="0" w:space="0" w:color="auto"/>
          </w:divBdr>
        </w:div>
      </w:divsChild>
    </w:div>
    <w:div w:id="657921847">
      <w:bodyDiv w:val="1"/>
      <w:marLeft w:val="0"/>
      <w:marRight w:val="0"/>
      <w:marTop w:val="0"/>
      <w:marBottom w:val="0"/>
      <w:divBdr>
        <w:top w:val="none" w:sz="0" w:space="0" w:color="auto"/>
        <w:left w:val="none" w:sz="0" w:space="0" w:color="auto"/>
        <w:bottom w:val="none" w:sz="0" w:space="0" w:color="auto"/>
        <w:right w:val="none" w:sz="0" w:space="0" w:color="auto"/>
      </w:divBdr>
      <w:divsChild>
        <w:div w:id="67070499">
          <w:marLeft w:val="634"/>
          <w:marRight w:val="0"/>
          <w:marTop w:val="0"/>
          <w:marBottom w:val="60"/>
          <w:divBdr>
            <w:top w:val="none" w:sz="0" w:space="0" w:color="auto"/>
            <w:left w:val="none" w:sz="0" w:space="0" w:color="auto"/>
            <w:bottom w:val="none" w:sz="0" w:space="0" w:color="auto"/>
            <w:right w:val="none" w:sz="0" w:space="0" w:color="auto"/>
          </w:divBdr>
        </w:div>
        <w:div w:id="150371598">
          <w:marLeft w:val="634"/>
          <w:marRight w:val="0"/>
          <w:marTop w:val="0"/>
          <w:marBottom w:val="60"/>
          <w:divBdr>
            <w:top w:val="none" w:sz="0" w:space="0" w:color="auto"/>
            <w:left w:val="none" w:sz="0" w:space="0" w:color="auto"/>
            <w:bottom w:val="none" w:sz="0" w:space="0" w:color="auto"/>
            <w:right w:val="none" w:sz="0" w:space="0" w:color="auto"/>
          </w:divBdr>
        </w:div>
        <w:div w:id="429395869">
          <w:marLeft w:val="634"/>
          <w:marRight w:val="0"/>
          <w:marTop w:val="0"/>
          <w:marBottom w:val="60"/>
          <w:divBdr>
            <w:top w:val="none" w:sz="0" w:space="0" w:color="auto"/>
            <w:left w:val="none" w:sz="0" w:space="0" w:color="auto"/>
            <w:bottom w:val="none" w:sz="0" w:space="0" w:color="auto"/>
            <w:right w:val="none" w:sz="0" w:space="0" w:color="auto"/>
          </w:divBdr>
        </w:div>
        <w:div w:id="1207718079">
          <w:marLeft w:val="634"/>
          <w:marRight w:val="0"/>
          <w:marTop w:val="0"/>
          <w:marBottom w:val="60"/>
          <w:divBdr>
            <w:top w:val="none" w:sz="0" w:space="0" w:color="auto"/>
            <w:left w:val="none" w:sz="0" w:space="0" w:color="auto"/>
            <w:bottom w:val="none" w:sz="0" w:space="0" w:color="auto"/>
            <w:right w:val="none" w:sz="0" w:space="0" w:color="auto"/>
          </w:divBdr>
        </w:div>
        <w:div w:id="1302686641">
          <w:marLeft w:val="634"/>
          <w:marRight w:val="0"/>
          <w:marTop w:val="0"/>
          <w:marBottom w:val="60"/>
          <w:divBdr>
            <w:top w:val="none" w:sz="0" w:space="0" w:color="auto"/>
            <w:left w:val="none" w:sz="0" w:space="0" w:color="auto"/>
            <w:bottom w:val="none" w:sz="0" w:space="0" w:color="auto"/>
            <w:right w:val="none" w:sz="0" w:space="0" w:color="auto"/>
          </w:divBdr>
        </w:div>
        <w:div w:id="1935359418">
          <w:marLeft w:val="634"/>
          <w:marRight w:val="0"/>
          <w:marTop w:val="0"/>
          <w:marBottom w:val="60"/>
          <w:divBdr>
            <w:top w:val="none" w:sz="0" w:space="0" w:color="auto"/>
            <w:left w:val="none" w:sz="0" w:space="0" w:color="auto"/>
            <w:bottom w:val="none" w:sz="0" w:space="0" w:color="auto"/>
            <w:right w:val="none" w:sz="0" w:space="0" w:color="auto"/>
          </w:divBdr>
        </w:div>
      </w:divsChild>
    </w:div>
    <w:div w:id="669648239">
      <w:bodyDiv w:val="1"/>
      <w:marLeft w:val="0"/>
      <w:marRight w:val="0"/>
      <w:marTop w:val="0"/>
      <w:marBottom w:val="0"/>
      <w:divBdr>
        <w:top w:val="none" w:sz="0" w:space="0" w:color="auto"/>
        <w:left w:val="none" w:sz="0" w:space="0" w:color="auto"/>
        <w:bottom w:val="none" w:sz="0" w:space="0" w:color="auto"/>
        <w:right w:val="none" w:sz="0" w:space="0" w:color="auto"/>
      </w:divBdr>
      <w:divsChild>
        <w:div w:id="1815562273">
          <w:marLeft w:val="547"/>
          <w:marRight w:val="0"/>
          <w:marTop w:val="96"/>
          <w:marBottom w:val="0"/>
          <w:divBdr>
            <w:top w:val="none" w:sz="0" w:space="0" w:color="auto"/>
            <w:left w:val="none" w:sz="0" w:space="0" w:color="auto"/>
            <w:bottom w:val="none" w:sz="0" w:space="0" w:color="auto"/>
            <w:right w:val="none" w:sz="0" w:space="0" w:color="auto"/>
          </w:divBdr>
        </w:div>
      </w:divsChild>
    </w:div>
    <w:div w:id="672340994">
      <w:bodyDiv w:val="1"/>
      <w:marLeft w:val="0"/>
      <w:marRight w:val="0"/>
      <w:marTop w:val="0"/>
      <w:marBottom w:val="0"/>
      <w:divBdr>
        <w:top w:val="none" w:sz="0" w:space="0" w:color="auto"/>
        <w:left w:val="none" w:sz="0" w:space="0" w:color="auto"/>
        <w:bottom w:val="none" w:sz="0" w:space="0" w:color="auto"/>
        <w:right w:val="none" w:sz="0" w:space="0" w:color="auto"/>
      </w:divBdr>
      <w:divsChild>
        <w:div w:id="827482837">
          <w:marLeft w:val="446"/>
          <w:marRight w:val="0"/>
          <w:marTop w:val="0"/>
          <w:marBottom w:val="60"/>
          <w:divBdr>
            <w:top w:val="none" w:sz="0" w:space="0" w:color="auto"/>
            <w:left w:val="none" w:sz="0" w:space="0" w:color="auto"/>
            <w:bottom w:val="none" w:sz="0" w:space="0" w:color="auto"/>
            <w:right w:val="none" w:sz="0" w:space="0" w:color="auto"/>
          </w:divBdr>
        </w:div>
      </w:divsChild>
    </w:div>
    <w:div w:id="688064476">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144"/>
          <w:marRight w:val="0"/>
          <w:marTop w:val="20"/>
          <w:marBottom w:val="0"/>
          <w:divBdr>
            <w:top w:val="none" w:sz="0" w:space="0" w:color="auto"/>
            <w:left w:val="none" w:sz="0" w:space="0" w:color="auto"/>
            <w:bottom w:val="none" w:sz="0" w:space="0" w:color="auto"/>
            <w:right w:val="none" w:sz="0" w:space="0" w:color="auto"/>
          </w:divBdr>
        </w:div>
      </w:divsChild>
    </w:div>
    <w:div w:id="690186975">
      <w:bodyDiv w:val="1"/>
      <w:marLeft w:val="0"/>
      <w:marRight w:val="0"/>
      <w:marTop w:val="0"/>
      <w:marBottom w:val="0"/>
      <w:divBdr>
        <w:top w:val="none" w:sz="0" w:space="0" w:color="auto"/>
        <w:left w:val="none" w:sz="0" w:space="0" w:color="auto"/>
        <w:bottom w:val="none" w:sz="0" w:space="0" w:color="auto"/>
        <w:right w:val="none" w:sz="0" w:space="0" w:color="auto"/>
      </w:divBdr>
    </w:div>
    <w:div w:id="690839070">
      <w:bodyDiv w:val="1"/>
      <w:marLeft w:val="0"/>
      <w:marRight w:val="0"/>
      <w:marTop w:val="0"/>
      <w:marBottom w:val="0"/>
      <w:divBdr>
        <w:top w:val="none" w:sz="0" w:space="0" w:color="auto"/>
        <w:left w:val="none" w:sz="0" w:space="0" w:color="auto"/>
        <w:bottom w:val="none" w:sz="0" w:space="0" w:color="auto"/>
        <w:right w:val="none" w:sz="0" w:space="0" w:color="auto"/>
      </w:divBdr>
      <w:divsChild>
        <w:div w:id="601649291">
          <w:marLeft w:val="446"/>
          <w:marRight w:val="0"/>
          <w:marTop w:val="0"/>
          <w:marBottom w:val="60"/>
          <w:divBdr>
            <w:top w:val="none" w:sz="0" w:space="0" w:color="auto"/>
            <w:left w:val="none" w:sz="0" w:space="0" w:color="auto"/>
            <w:bottom w:val="none" w:sz="0" w:space="0" w:color="auto"/>
            <w:right w:val="none" w:sz="0" w:space="0" w:color="auto"/>
          </w:divBdr>
        </w:div>
      </w:divsChild>
    </w:div>
    <w:div w:id="691952633">
      <w:bodyDiv w:val="1"/>
      <w:marLeft w:val="0"/>
      <w:marRight w:val="0"/>
      <w:marTop w:val="0"/>
      <w:marBottom w:val="0"/>
      <w:divBdr>
        <w:top w:val="none" w:sz="0" w:space="0" w:color="auto"/>
        <w:left w:val="none" w:sz="0" w:space="0" w:color="auto"/>
        <w:bottom w:val="none" w:sz="0" w:space="0" w:color="auto"/>
        <w:right w:val="none" w:sz="0" w:space="0" w:color="auto"/>
      </w:divBdr>
      <w:divsChild>
        <w:div w:id="102845443">
          <w:marLeft w:val="446"/>
          <w:marRight w:val="0"/>
          <w:marTop w:val="20"/>
          <w:marBottom w:val="0"/>
          <w:divBdr>
            <w:top w:val="none" w:sz="0" w:space="0" w:color="auto"/>
            <w:left w:val="none" w:sz="0" w:space="0" w:color="auto"/>
            <w:bottom w:val="none" w:sz="0" w:space="0" w:color="auto"/>
            <w:right w:val="none" w:sz="0" w:space="0" w:color="auto"/>
          </w:divBdr>
        </w:div>
      </w:divsChild>
    </w:div>
    <w:div w:id="717125027">
      <w:bodyDiv w:val="1"/>
      <w:marLeft w:val="0"/>
      <w:marRight w:val="0"/>
      <w:marTop w:val="0"/>
      <w:marBottom w:val="0"/>
      <w:divBdr>
        <w:top w:val="none" w:sz="0" w:space="0" w:color="auto"/>
        <w:left w:val="none" w:sz="0" w:space="0" w:color="auto"/>
        <w:bottom w:val="none" w:sz="0" w:space="0" w:color="auto"/>
        <w:right w:val="none" w:sz="0" w:space="0" w:color="auto"/>
      </w:divBdr>
      <w:divsChild>
        <w:div w:id="1452480965">
          <w:marLeft w:val="144"/>
          <w:marRight w:val="0"/>
          <w:marTop w:val="20"/>
          <w:marBottom w:val="0"/>
          <w:divBdr>
            <w:top w:val="none" w:sz="0" w:space="0" w:color="auto"/>
            <w:left w:val="none" w:sz="0" w:space="0" w:color="auto"/>
            <w:bottom w:val="none" w:sz="0" w:space="0" w:color="auto"/>
            <w:right w:val="none" w:sz="0" w:space="0" w:color="auto"/>
          </w:divBdr>
        </w:div>
      </w:divsChild>
    </w:div>
    <w:div w:id="733545594">
      <w:bodyDiv w:val="1"/>
      <w:marLeft w:val="0"/>
      <w:marRight w:val="0"/>
      <w:marTop w:val="0"/>
      <w:marBottom w:val="0"/>
      <w:divBdr>
        <w:top w:val="none" w:sz="0" w:space="0" w:color="auto"/>
        <w:left w:val="none" w:sz="0" w:space="0" w:color="auto"/>
        <w:bottom w:val="none" w:sz="0" w:space="0" w:color="auto"/>
        <w:right w:val="none" w:sz="0" w:space="0" w:color="auto"/>
      </w:divBdr>
    </w:div>
    <w:div w:id="751001697">
      <w:bodyDiv w:val="1"/>
      <w:marLeft w:val="0"/>
      <w:marRight w:val="0"/>
      <w:marTop w:val="0"/>
      <w:marBottom w:val="0"/>
      <w:divBdr>
        <w:top w:val="none" w:sz="0" w:space="0" w:color="auto"/>
        <w:left w:val="none" w:sz="0" w:space="0" w:color="auto"/>
        <w:bottom w:val="none" w:sz="0" w:space="0" w:color="auto"/>
        <w:right w:val="none" w:sz="0" w:space="0" w:color="auto"/>
      </w:divBdr>
      <w:divsChild>
        <w:div w:id="668024724">
          <w:marLeft w:val="446"/>
          <w:marRight w:val="0"/>
          <w:marTop w:val="0"/>
          <w:marBottom w:val="60"/>
          <w:divBdr>
            <w:top w:val="none" w:sz="0" w:space="0" w:color="auto"/>
            <w:left w:val="none" w:sz="0" w:space="0" w:color="auto"/>
            <w:bottom w:val="none" w:sz="0" w:space="0" w:color="auto"/>
            <w:right w:val="none" w:sz="0" w:space="0" w:color="auto"/>
          </w:divBdr>
        </w:div>
      </w:divsChild>
    </w:div>
    <w:div w:id="755202142">
      <w:bodyDiv w:val="1"/>
      <w:marLeft w:val="0"/>
      <w:marRight w:val="0"/>
      <w:marTop w:val="0"/>
      <w:marBottom w:val="0"/>
      <w:divBdr>
        <w:top w:val="none" w:sz="0" w:space="0" w:color="auto"/>
        <w:left w:val="none" w:sz="0" w:space="0" w:color="auto"/>
        <w:bottom w:val="none" w:sz="0" w:space="0" w:color="auto"/>
        <w:right w:val="none" w:sz="0" w:space="0" w:color="auto"/>
      </w:divBdr>
      <w:divsChild>
        <w:div w:id="1800949183">
          <w:marLeft w:val="0"/>
          <w:marRight w:val="0"/>
          <w:marTop w:val="0"/>
          <w:marBottom w:val="0"/>
          <w:divBdr>
            <w:top w:val="none" w:sz="0" w:space="0" w:color="auto"/>
            <w:left w:val="none" w:sz="0" w:space="0" w:color="auto"/>
            <w:bottom w:val="none" w:sz="0" w:space="0" w:color="auto"/>
            <w:right w:val="none" w:sz="0" w:space="0" w:color="auto"/>
          </w:divBdr>
        </w:div>
      </w:divsChild>
    </w:div>
    <w:div w:id="789278481">
      <w:bodyDiv w:val="1"/>
      <w:marLeft w:val="0"/>
      <w:marRight w:val="0"/>
      <w:marTop w:val="0"/>
      <w:marBottom w:val="0"/>
      <w:divBdr>
        <w:top w:val="none" w:sz="0" w:space="0" w:color="auto"/>
        <w:left w:val="none" w:sz="0" w:space="0" w:color="auto"/>
        <w:bottom w:val="none" w:sz="0" w:space="0" w:color="auto"/>
        <w:right w:val="none" w:sz="0" w:space="0" w:color="auto"/>
      </w:divBdr>
      <w:divsChild>
        <w:div w:id="111172952">
          <w:marLeft w:val="734"/>
          <w:marRight w:val="0"/>
          <w:marTop w:val="86"/>
          <w:marBottom w:val="0"/>
          <w:divBdr>
            <w:top w:val="none" w:sz="0" w:space="0" w:color="auto"/>
            <w:left w:val="none" w:sz="0" w:space="0" w:color="auto"/>
            <w:bottom w:val="none" w:sz="0" w:space="0" w:color="auto"/>
            <w:right w:val="none" w:sz="0" w:space="0" w:color="auto"/>
          </w:divBdr>
        </w:div>
        <w:div w:id="362555196">
          <w:marLeft w:val="734"/>
          <w:marRight w:val="0"/>
          <w:marTop w:val="86"/>
          <w:marBottom w:val="0"/>
          <w:divBdr>
            <w:top w:val="none" w:sz="0" w:space="0" w:color="auto"/>
            <w:left w:val="none" w:sz="0" w:space="0" w:color="auto"/>
            <w:bottom w:val="none" w:sz="0" w:space="0" w:color="auto"/>
            <w:right w:val="none" w:sz="0" w:space="0" w:color="auto"/>
          </w:divBdr>
        </w:div>
        <w:div w:id="965236813">
          <w:marLeft w:val="734"/>
          <w:marRight w:val="0"/>
          <w:marTop w:val="86"/>
          <w:marBottom w:val="0"/>
          <w:divBdr>
            <w:top w:val="none" w:sz="0" w:space="0" w:color="auto"/>
            <w:left w:val="none" w:sz="0" w:space="0" w:color="auto"/>
            <w:bottom w:val="none" w:sz="0" w:space="0" w:color="auto"/>
            <w:right w:val="none" w:sz="0" w:space="0" w:color="auto"/>
          </w:divBdr>
        </w:div>
        <w:div w:id="1028289301">
          <w:marLeft w:val="734"/>
          <w:marRight w:val="0"/>
          <w:marTop w:val="86"/>
          <w:marBottom w:val="0"/>
          <w:divBdr>
            <w:top w:val="none" w:sz="0" w:space="0" w:color="auto"/>
            <w:left w:val="none" w:sz="0" w:space="0" w:color="auto"/>
            <w:bottom w:val="none" w:sz="0" w:space="0" w:color="auto"/>
            <w:right w:val="none" w:sz="0" w:space="0" w:color="auto"/>
          </w:divBdr>
        </w:div>
      </w:divsChild>
    </w:div>
    <w:div w:id="795296871">
      <w:bodyDiv w:val="1"/>
      <w:marLeft w:val="0"/>
      <w:marRight w:val="0"/>
      <w:marTop w:val="0"/>
      <w:marBottom w:val="0"/>
      <w:divBdr>
        <w:top w:val="none" w:sz="0" w:space="0" w:color="auto"/>
        <w:left w:val="none" w:sz="0" w:space="0" w:color="auto"/>
        <w:bottom w:val="none" w:sz="0" w:space="0" w:color="auto"/>
        <w:right w:val="none" w:sz="0" w:space="0" w:color="auto"/>
      </w:divBdr>
    </w:div>
    <w:div w:id="800155868">
      <w:bodyDiv w:val="1"/>
      <w:marLeft w:val="0"/>
      <w:marRight w:val="0"/>
      <w:marTop w:val="0"/>
      <w:marBottom w:val="0"/>
      <w:divBdr>
        <w:top w:val="none" w:sz="0" w:space="0" w:color="auto"/>
        <w:left w:val="none" w:sz="0" w:space="0" w:color="auto"/>
        <w:bottom w:val="none" w:sz="0" w:space="0" w:color="auto"/>
        <w:right w:val="none" w:sz="0" w:space="0" w:color="auto"/>
      </w:divBdr>
      <w:divsChild>
        <w:div w:id="1621378414">
          <w:marLeft w:val="144"/>
          <w:marRight w:val="0"/>
          <w:marTop w:val="20"/>
          <w:marBottom w:val="0"/>
          <w:divBdr>
            <w:top w:val="none" w:sz="0" w:space="0" w:color="auto"/>
            <w:left w:val="none" w:sz="0" w:space="0" w:color="auto"/>
            <w:bottom w:val="none" w:sz="0" w:space="0" w:color="auto"/>
            <w:right w:val="none" w:sz="0" w:space="0" w:color="auto"/>
          </w:divBdr>
        </w:div>
      </w:divsChild>
    </w:div>
    <w:div w:id="813450724">
      <w:bodyDiv w:val="1"/>
      <w:marLeft w:val="0"/>
      <w:marRight w:val="0"/>
      <w:marTop w:val="0"/>
      <w:marBottom w:val="0"/>
      <w:divBdr>
        <w:top w:val="none" w:sz="0" w:space="0" w:color="auto"/>
        <w:left w:val="none" w:sz="0" w:space="0" w:color="auto"/>
        <w:bottom w:val="none" w:sz="0" w:space="0" w:color="auto"/>
        <w:right w:val="none" w:sz="0" w:space="0" w:color="auto"/>
      </w:divBdr>
      <w:divsChild>
        <w:div w:id="65033744">
          <w:marLeft w:val="187"/>
          <w:marRight w:val="0"/>
          <w:marTop w:val="0"/>
          <w:marBottom w:val="0"/>
          <w:divBdr>
            <w:top w:val="none" w:sz="0" w:space="0" w:color="auto"/>
            <w:left w:val="none" w:sz="0" w:space="0" w:color="auto"/>
            <w:bottom w:val="none" w:sz="0" w:space="0" w:color="auto"/>
            <w:right w:val="none" w:sz="0" w:space="0" w:color="auto"/>
          </w:divBdr>
        </w:div>
        <w:div w:id="147523862">
          <w:marLeft w:val="187"/>
          <w:marRight w:val="0"/>
          <w:marTop w:val="0"/>
          <w:marBottom w:val="0"/>
          <w:divBdr>
            <w:top w:val="none" w:sz="0" w:space="0" w:color="auto"/>
            <w:left w:val="none" w:sz="0" w:space="0" w:color="auto"/>
            <w:bottom w:val="none" w:sz="0" w:space="0" w:color="auto"/>
            <w:right w:val="none" w:sz="0" w:space="0" w:color="auto"/>
          </w:divBdr>
        </w:div>
        <w:div w:id="294064674">
          <w:marLeft w:val="187"/>
          <w:marRight w:val="0"/>
          <w:marTop w:val="0"/>
          <w:marBottom w:val="0"/>
          <w:divBdr>
            <w:top w:val="none" w:sz="0" w:space="0" w:color="auto"/>
            <w:left w:val="none" w:sz="0" w:space="0" w:color="auto"/>
            <w:bottom w:val="none" w:sz="0" w:space="0" w:color="auto"/>
            <w:right w:val="none" w:sz="0" w:space="0" w:color="auto"/>
          </w:divBdr>
        </w:div>
        <w:div w:id="327634867">
          <w:marLeft w:val="187"/>
          <w:marRight w:val="0"/>
          <w:marTop w:val="0"/>
          <w:marBottom w:val="0"/>
          <w:divBdr>
            <w:top w:val="none" w:sz="0" w:space="0" w:color="auto"/>
            <w:left w:val="none" w:sz="0" w:space="0" w:color="auto"/>
            <w:bottom w:val="none" w:sz="0" w:space="0" w:color="auto"/>
            <w:right w:val="none" w:sz="0" w:space="0" w:color="auto"/>
          </w:divBdr>
        </w:div>
        <w:div w:id="397751580">
          <w:marLeft w:val="187"/>
          <w:marRight w:val="0"/>
          <w:marTop w:val="0"/>
          <w:marBottom w:val="0"/>
          <w:divBdr>
            <w:top w:val="none" w:sz="0" w:space="0" w:color="auto"/>
            <w:left w:val="none" w:sz="0" w:space="0" w:color="auto"/>
            <w:bottom w:val="none" w:sz="0" w:space="0" w:color="auto"/>
            <w:right w:val="none" w:sz="0" w:space="0" w:color="auto"/>
          </w:divBdr>
        </w:div>
        <w:div w:id="576134944">
          <w:marLeft w:val="187"/>
          <w:marRight w:val="0"/>
          <w:marTop w:val="0"/>
          <w:marBottom w:val="0"/>
          <w:divBdr>
            <w:top w:val="none" w:sz="0" w:space="0" w:color="auto"/>
            <w:left w:val="none" w:sz="0" w:space="0" w:color="auto"/>
            <w:bottom w:val="none" w:sz="0" w:space="0" w:color="auto"/>
            <w:right w:val="none" w:sz="0" w:space="0" w:color="auto"/>
          </w:divBdr>
        </w:div>
        <w:div w:id="733890891">
          <w:marLeft w:val="187"/>
          <w:marRight w:val="0"/>
          <w:marTop w:val="0"/>
          <w:marBottom w:val="0"/>
          <w:divBdr>
            <w:top w:val="none" w:sz="0" w:space="0" w:color="auto"/>
            <w:left w:val="none" w:sz="0" w:space="0" w:color="auto"/>
            <w:bottom w:val="none" w:sz="0" w:space="0" w:color="auto"/>
            <w:right w:val="none" w:sz="0" w:space="0" w:color="auto"/>
          </w:divBdr>
        </w:div>
        <w:div w:id="773012956">
          <w:marLeft w:val="187"/>
          <w:marRight w:val="0"/>
          <w:marTop w:val="0"/>
          <w:marBottom w:val="0"/>
          <w:divBdr>
            <w:top w:val="none" w:sz="0" w:space="0" w:color="auto"/>
            <w:left w:val="none" w:sz="0" w:space="0" w:color="auto"/>
            <w:bottom w:val="none" w:sz="0" w:space="0" w:color="auto"/>
            <w:right w:val="none" w:sz="0" w:space="0" w:color="auto"/>
          </w:divBdr>
        </w:div>
        <w:div w:id="830022046">
          <w:marLeft w:val="274"/>
          <w:marRight w:val="0"/>
          <w:marTop w:val="0"/>
          <w:marBottom w:val="0"/>
          <w:divBdr>
            <w:top w:val="none" w:sz="0" w:space="0" w:color="auto"/>
            <w:left w:val="none" w:sz="0" w:space="0" w:color="auto"/>
            <w:bottom w:val="none" w:sz="0" w:space="0" w:color="auto"/>
            <w:right w:val="none" w:sz="0" w:space="0" w:color="auto"/>
          </w:divBdr>
        </w:div>
        <w:div w:id="878860500">
          <w:marLeft w:val="187"/>
          <w:marRight w:val="0"/>
          <w:marTop w:val="0"/>
          <w:marBottom w:val="0"/>
          <w:divBdr>
            <w:top w:val="none" w:sz="0" w:space="0" w:color="auto"/>
            <w:left w:val="none" w:sz="0" w:space="0" w:color="auto"/>
            <w:bottom w:val="none" w:sz="0" w:space="0" w:color="auto"/>
            <w:right w:val="none" w:sz="0" w:space="0" w:color="auto"/>
          </w:divBdr>
        </w:div>
        <w:div w:id="926378163">
          <w:marLeft w:val="187"/>
          <w:marRight w:val="0"/>
          <w:marTop w:val="0"/>
          <w:marBottom w:val="0"/>
          <w:divBdr>
            <w:top w:val="none" w:sz="0" w:space="0" w:color="auto"/>
            <w:left w:val="none" w:sz="0" w:space="0" w:color="auto"/>
            <w:bottom w:val="none" w:sz="0" w:space="0" w:color="auto"/>
            <w:right w:val="none" w:sz="0" w:space="0" w:color="auto"/>
          </w:divBdr>
        </w:div>
        <w:div w:id="973100450">
          <w:marLeft w:val="187"/>
          <w:marRight w:val="0"/>
          <w:marTop w:val="0"/>
          <w:marBottom w:val="0"/>
          <w:divBdr>
            <w:top w:val="none" w:sz="0" w:space="0" w:color="auto"/>
            <w:left w:val="none" w:sz="0" w:space="0" w:color="auto"/>
            <w:bottom w:val="none" w:sz="0" w:space="0" w:color="auto"/>
            <w:right w:val="none" w:sz="0" w:space="0" w:color="auto"/>
          </w:divBdr>
        </w:div>
        <w:div w:id="1238635572">
          <w:marLeft w:val="274"/>
          <w:marRight w:val="0"/>
          <w:marTop w:val="0"/>
          <w:marBottom w:val="0"/>
          <w:divBdr>
            <w:top w:val="none" w:sz="0" w:space="0" w:color="auto"/>
            <w:left w:val="none" w:sz="0" w:space="0" w:color="auto"/>
            <w:bottom w:val="none" w:sz="0" w:space="0" w:color="auto"/>
            <w:right w:val="none" w:sz="0" w:space="0" w:color="auto"/>
          </w:divBdr>
        </w:div>
        <w:div w:id="1242176717">
          <w:marLeft w:val="187"/>
          <w:marRight w:val="0"/>
          <w:marTop w:val="0"/>
          <w:marBottom w:val="0"/>
          <w:divBdr>
            <w:top w:val="none" w:sz="0" w:space="0" w:color="auto"/>
            <w:left w:val="none" w:sz="0" w:space="0" w:color="auto"/>
            <w:bottom w:val="none" w:sz="0" w:space="0" w:color="auto"/>
            <w:right w:val="none" w:sz="0" w:space="0" w:color="auto"/>
          </w:divBdr>
        </w:div>
        <w:div w:id="1266353433">
          <w:marLeft w:val="274"/>
          <w:marRight w:val="0"/>
          <w:marTop w:val="0"/>
          <w:marBottom w:val="0"/>
          <w:divBdr>
            <w:top w:val="none" w:sz="0" w:space="0" w:color="auto"/>
            <w:left w:val="none" w:sz="0" w:space="0" w:color="auto"/>
            <w:bottom w:val="none" w:sz="0" w:space="0" w:color="auto"/>
            <w:right w:val="none" w:sz="0" w:space="0" w:color="auto"/>
          </w:divBdr>
        </w:div>
        <w:div w:id="1359743809">
          <w:marLeft w:val="187"/>
          <w:marRight w:val="0"/>
          <w:marTop w:val="0"/>
          <w:marBottom w:val="0"/>
          <w:divBdr>
            <w:top w:val="none" w:sz="0" w:space="0" w:color="auto"/>
            <w:left w:val="none" w:sz="0" w:space="0" w:color="auto"/>
            <w:bottom w:val="none" w:sz="0" w:space="0" w:color="auto"/>
            <w:right w:val="none" w:sz="0" w:space="0" w:color="auto"/>
          </w:divBdr>
        </w:div>
        <w:div w:id="1540316072">
          <w:marLeft w:val="187"/>
          <w:marRight w:val="0"/>
          <w:marTop w:val="0"/>
          <w:marBottom w:val="0"/>
          <w:divBdr>
            <w:top w:val="none" w:sz="0" w:space="0" w:color="auto"/>
            <w:left w:val="none" w:sz="0" w:space="0" w:color="auto"/>
            <w:bottom w:val="none" w:sz="0" w:space="0" w:color="auto"/>
            <w:right w:val="none" w:sz="0" w:space="0" w:color="auto"/>
          </w:divBdr>
        </w:div>
        <w:div w:id="1654218024">
          <w:marLeft w:val="274"/>
          <w:marRight w:val="0"/>
          <w:marTop w:val="0"/>
          <w:marBottom w:val="0"/>
          <w:divBdr>
            <w:top w:val="none" w:sz="0" w:space="0" w:color="auto"/>
            <w:left w:val="none" w:sz="0" w:space="0" w:color="auto"/>
            <w:bottom w:val="none" w:sz="0" w:space="0" w:color="auto"/>
            <w:right w:val="none" w:sz="0" w:space="0" w:color="auto"/>
          </w:divBdr>
        </w:div>
        <w:div w:id="1684626260">
          <w:marLeft w:val="274"/>
          <w:marRight w:val="0"/>
          <w:marTop w:val="0"/>
          <w:marBottom w:val="0"/>
          <w:divBdr>
            <w:top w:val="none" w:sz="0" w:space="0" w:color="auto"/>
            <w:left w:val="none" w:sz="0" w:space="0" w:color="auto"/>
            <w:bottom w:val="none" w:sz="0" w:space="0" w:color="auto"/>
            <w:right w:val="none" w:sz="0" w:space="0" w:color="auto"/>
          </w:divBdr>
        </w:div>
        <w:div w:id="1858420153">
          <w:marLeft w:val="187"/>
          <w:marRight w:val="0"/>
          <w:marTop w:val="0"/>
          <w:marBottom w:val="0"/>
          <w:divBdr>
            <w:top w:val="none" w:sz="0" w:space="0" w:color="auto"/>
            <w:left w:val="none" w:sz="0" w:space="0" w:color="auto"/>
            <w:bottom w:val="none" w:sz="0" w:space="0" w:color="auto"/>
            <w:right w:val="none" w:sz="0" w:space="0" w:color="auto"/>
          </w:divBdr>
        </w:div>
        <w:div w:id="1994529442">
          <w:marLeft w:val="187"/>
          <w:marRight w:val="0"/>
          <w:marTop w:val="0"/>
          <w:marBottom w:val="0"/>
          <w:divBdr>
            <w:top w:val="none" w:sz="0" w:space="0" w:color="auto"/>
            <w:left w:val="none" w:sz="0" w:space="0" w:color="auto"/>
            <w:bottom w:val="none" w:sz="0" w:space="0" w:color="auto"/>
            <w:right w:val="none" w:sz="0" w:space="0" w:color="auto"/>
          </w:divBdr>
        </w:div>
        <w:div w:id="2033530120">
          <w:marLeft w:val="187"/>
          <w:marRight w:val="0"/>
          <w:marTop w:val="0"/>
          <w:marBottom w:val="0"/>
          <w:divBdr>
            <w:top w:val="none" w:sz="0" w:space="0" w:color="auto"/>
            <w:left w:val="none" w:sz="0" w:space="0" w:color="auto"/>
            <w:bottom w:val="none" w:sz="0" w:space="0" w:color="auto"/>
            <w:right w:val="none" w:sz="0" w:space="0" w:color="auto"/>
          </w:divBdr>
        </w:div>
      </w:divsChild>
    </w:div>
    <w:div w:id="813832219">
      <w:bodyDiv w:val="1"/>
      <w:marLeft w:val="0"/>
      <w:marRight w:val="0"/>
      <w:marTop w:val="0"/>
      <w:marBottom w:val="0"/>
      <w:divBdr>
        <w:top w:val="none" w:sz="0" w:space="0" w:color="auto"/>
        <w:left w:val="none" w:sz="0" w:space="0" w:color="auto"/>
        <w:bottom w:val="none" w:sz="0" w:space="0" w:color="auto"/>
        <w:right w:val="none" w:sz="0" w:space="0" w:color="auto"/>
      </w:divBdr>
      <w:divsChild>
        <w:div w:id="368341301">
          <w:marLeft w:val="144"/>
          <w:marRight w:val="0"/>
          <w:marTop w:val="20"/>
          <w:marBottom w:val="0"/>
          <w:divBdr>
            <w:top w:val="none" w:sz="0" w:space="0" w:color="auto"/>
            <w:left w:val="none" w:sz="0" w:space="0" w:color="auto"/>
            <w:bottom w:val="none" w:sz="0" w:space="0" w:color="auto"/>
            <w:right w:val="none" w:sz="0" w:space="0" w:color="auto"/>
          </w:divBdr>
        </w:div>
      </w:divsChild>
    </w:div>
    <w:div w:id="836924904">
      <w:bodyDiv w:val="1"/>
      <w:marLeft w:val="0"/>
      <w:marRight w:val="0"/>
      <w:marTop w:val="0"/>
      <w:marBottom w:val="0"/>
      <w:divBdr>
        <w:top w:val="none" w:sz="0" w:space="0" w:color="auto"/>
        <w:left w:val="none" w:sz="0" w:space="0" w:color="auto"/>
        <w:bottom w:val="none" w:sz="0" w:space="0" w:color="auto"/>
        <w:right w:val="none" w:sz="0" w:space="0" w:color="auto"/>
      </w:divBdr>
    </w:div>
    <w:div w:id="842864061">
      <w:bodyDiv w:val="1"/>
      <w:marLeft w:val="0"/>
      <w:marRight w:val="0"/>
      <w:marTop w:val="0"/>
      <w:marBottom w:val="0"/>
      <w:divBdr>
        <w:top w:val="none" w:sz="0" w:space="0" w:color="auto"/>
        <w:left w:val="none" w:sz="0" w:space="0" w:color="auto"/>
        <w:bottom w:val="none" w:sz="0" w:space="0" w:color="auto"/>
        <w:right w:val="none" w:sz="0" w:space="0" w:color="auto"/>
      </w:divBdr>
      <w:divsChild>
        <w:div w:id="205065223">
          <w:marLeft w:val="187"/>
          <w:marRight w:val="0"/>
          <w:marTop w:val="0"/>
          <w:marBottom w:val="0"/>
          <w:divBdr>
            <w:top w:val="none" w:sz="0" w:space="0" w:color="auto"/>
            <w:left w:val="none" w:sz="0" w:space="0" w:color="auto"/>
            <w:bottom w:val="none" w:sz="0" w:space="0" w:color="auto"/>
            <w:right w:val="none" w:sz="0" w:space="0" w:color="auto"/>
          </w:divBdr>
        </w:div>
        <w:div w:id="405955527">
          <w:marLeft w:val="187"/>
          <w:marRight w:val="0"/>
          <w:marTop w:val="0"/>
          <w:marBottom w:val="0"/>
          <w:divBdr>
            <w:top w:val="none" w:sz="0" w:space="0" w:color="auto"/>
            <w:left w:val="none" w:sz="0" w:space="0" w:color="auto"/>
            <w:bottom w:val="none" w:sz="0" w:space="0" w:color="auto"/>
            <w:right w:val="none" w:sz="0" w:space="0" w:color="auto"/>
          </w:divBdr>
        </w:div>
        <w:div w:id="464548445">
          <w:marLeft w:val="187"/>
          <w:marRight w:val="0"/>
          <w:marTop w:val="0"/>
          <w:marBottom w:val="0"/>
          <w:divBdr>
            <w:top w:val="none" w:sz="0" w:space="0" w:color="auto"/>
            <w:left w:val="none" w:sz="0" w:space="0" w:color="auto"/>
            <w:bottom w:val="none" w:sz="0" w:space="0" w:color="auto"/>
            <w:right w:val="none" w:sz="0" w:space="0" w:color="auto"/>
          </w:divBdr>
        </w:div>
        <w:div w:id="608196634">
          <w:marLeft w:val="187"/>
          <w:marRight w:val="0"/>
          <w:marTop w:val="0"/>
          <w:marBottom w:val="0"/>
          <w:divBdr>
            <w:top w:val="none" w:sz="0" w:space="0" w:color="auto"/>
            <w:left w:val="none" w:sz="0" w:space="0" w:color="auto"/>
            <w:bottom w:val="none" w:sz="0" w:space="0" w:color="auto"/>
            <w:right w:val="none" w:sz="0" w:space="0" w:color="auto"/>
          </w:divBdr>
        </w:div>
        <w:div w:id="671760159">
          <w:marLeft w:val="274"/>
          <w:marRight w:val="0"/>
          <w:marTop w:val="0"/>
          <w:marBottom w:val="0"/>
          <w:divBdr>
            <w:top w:val="none" w:sz="0" w:space="0" w:color="auto"/>
            <w:left w:val="none" w:sz="0" w:space="0" w:color="auto"/>
            <w:bottom w:val="none" w:sz="0" w:space="0" w:color="auto"/>
            <w:right w:val="none" w:sz="0" w:space="0" w:color="auto"/>
          </w:divBdr>
        </w:div>
        <w:div w:id="682979249">
          <w:marLeft w:val="187"/>
          <w:marRight w:val="0"/>
          <w:marTop w:val="0"/>
          <w:marBottom w:val="0"/>
          <w:divBdr>
            <w:top w:val="none" w:sz="0" w:space="0" w:color="auto"/>
            <w:left w:val="none" w:sz="0" w:space="0" w:color="auto"/>
            <w:bottom w:val="none" w:sz="0" w:space="0" w:color="auto"/>
            <w:right w:val="none" w:sz="0" w:space="0" w:color="auto"/>
          </w:divBdr>
        </w:div>
        <w:div w:id="804009895">
          <w:marLeft w:val="187"/>
          <w:marRight w:val="0"/>
          <w:marTop w:val="0"/>
          <w:marBottom w:val="0"/>
          <w:divBdr>
            <w:top w:val="none" w:sz="0" w:space="0" w:color="auto"/>
            <w:left w:val="none" w:sz="0" w:space="0" w:color="auto"/>
            <w:bottom w:val="none" w:sz="0" w:space="0" w:color="auto"/>
            <w:right w:val="none" w:sz="0" w:space="0" w:color="auto"/>
          </w:divBdr>
        </w:div>
        <w:div w:id="883757576">
          <w:marLeft w:val="274"/>
          <w:marRight w:val="0"/>
          <w:marTop w:val="0"/>
          <w:marBottom w:val="0"/>
          <w:divBdr>
            <w:top w:val="none" w:sz="0" w:space="0" w:color="auto"/>
            <w:left w:val="none" w:sz="0" w:space="0" w:color="auto"/>
            <w:bottom w:val="none" w:sz="0" w:space="0" w:color="auto"/>
            <w:right w:val="none" w:sz="0" w:space="0" w:color="auto"/>
          </w:divBdr>
        </w:div>
        <w:div w:id="962618591">
          <w:marLeft w:val="187"/>
          <w:marRight w:val="0"/>
          <w:marTop w:val="0"/>
          <w:marBottom w:val="0"/>
          <w:divBdr>
            <w:top w:val="none" w:sz="0" w:space="0" w:color="auto"/>
            <w:left w:val="none" w:sz="0" w:space="0" w:color="auto"/>
            <w:bottom w:val="none" w:sz="0" w:space="0" w:color="auto"/>
            <w:right w:val="none" w:sz="0" w:space="0" w:color="auto"/>
          </w:divBdr>
        </w:div>
        <w:div w:id="1102453510">
          <w:marLeft w:val="187"/>
          <w:marRight w:val="0"/>
          <w:marTop w:val="0"/>
          <w:marBottom w:val="0"/>
          <w:divBdr>
            <w:top w:val="none" w:sz="0" w:space="0" w:color="auto"/>
            <w:left w:val="none" w:sz="0" w:space="0" w:color="auto"/>
            <w:bottom w:val="none" w:sz="0" w:space="0" w:color="auto"/>
            <w:right w:val="none" w:sz="0" w:space="0" w:color="auto"/>
          </w:divBdr>
        </w:div>
        <w:div w:id="1170485931">
          <w:marLeft w:val="274"/>
          <w:marRight w:val="0"/>
          <w:marTop w:val="0"/>
          <w:marBottom w:val="0"/>
          <w:divBdr>
            <w:top w:val="none" w:sz="0" w:space="0" w:color="auto"/>
            <w:left w:val="none" w:sz="0" w:space="0" w:color="auto"/>
            <w:bottom w:val="none" w:sz="0" w:space="0" w:color="auto"/>
            <w:right w:val="none" w:sz="0" w:space="0" w:color="auto"/>
          </w:divBdr>
        </w:div>
        <w:div w:id="1199317935">
          <w:marLeft w:val="187"/>
          <w:marRight w:val="0"/>
          <w:marTop w:val="0"/>
          <w:marBottom w:val="0"/>
          <w:divBdr>
            <w:top w:val="none" w:sz="0" w:space="0" w:color="auto"/>
            <w:left w:val="none" w:sz="0" w:space="0" w:color="auto"/>
            <w:bottom w:val="none" w:sz="0" w:space="0" w:color="auto"/>
            <w:right w:val="none" w:sz="0" w:space="0" w:color="auto"/>
          </w:divBdr>
        </w:div>
        <w:div w:id="1309746898">
          <w:marLeft w:val="187"/>
          <w:marRight w:val="0"/>
          <w:marTop w:val="0"/>
          <w:marBottom w:val="0"/>
          <w:divBdr>
            <w:top w:val="none" w:sz="0" w:space="0" w:color="auto"/>
            <w:left w:val="none" w:sz="0" w:space="0" w:color="auto"/>
            <w:bottom w:val="none" w:sz="0" w:space="0" w:color="auto"/>
            <w:right w:val="none" w:sz="0" w:space="0" w:color="auto"/>
          </w:divBdr>
        </w:div>
        <w:div w:id="1361324071">
          <w:marLeft w:val="187"/>
          <w:marRight w:val="0"/>
          <w:marTop w:val="0"/>
          <w:marBottom w:val="0"/>
          <w:divBdr>
            <w:top w:val="none" w:sz="0" w:space="0" w:color="auto"/>
            <w:left w:val="none" w:sz="0" w:space="0" w:color="auto"/>
            <w:bottom w:val="none" w:sz="0" w:space="0" w:color="auto"/>
            <w:right w:val="none" w:sz="0" w:space="0" w:color="auto"/>
          </w:divBdr>
        </w:div>
        <w:div w:id="1388333757">
          <w:marLeft w:val="187"/>
          <w:marRight w:val="0"/>
          <w:marTop w:val="0"/>
          <w:marBottom w:val="0"/>
          <w:divBdr>
            <w:top w:val="none" w:sz="0" w:space="0" w:color="auto"/>
            <w:left w:val="none" w:sz="0" w:space="0" w:color="auto"/>
            <w:bottom w:val="none" w:sz="0" w:space="0" w:color="auto"/>
            <w:right w:val="none" w:sz="0" w:space="0" w:color="auto"/>
          </w:divBdr>
        </w:div>
        <w:div w:id="1691223307">
          <w:marLeft w:val="187"/>
          <w:marRight w:val="0"/>
          <w:marTop w:val="0"/>
          <w:marBottom w:val="0"/>
          <w:divBdr>
            <w:top w:val="none" w:sz="0" w:space="0" w:color="auto"/>
            <w:left w:val="none" w:sz="0" w:space="0" w:color="auto"/>
            <w:bottom w:val="none" w:sz="0" w:space="0" w:color="auto"/>
            <w:right w:val="none" w:sz="0" w:space="0" w:color="auto"/>
          </w:divBdr>
        </w:div>
        <w:div w:id="1744328489">
          <w:marLeft w:val="187"/>
          <w:marRight w:val="0"/>
          <w:marTop w:val="0"/>
          <w:marBottom w:val="0"/>
          <w:divBdr>
            <w:top w:val="none" w:sz="0" w:space="0" w:color="auto"/>
            <w:left w:val="none" w:sz="0" w:space="0" w:color="auto"/>
            <w:bottom w:val="none" w:sz="0" w:space="0" w:color="auto"/>
            <w:right w:val="none" w:sz="0" w:space="0" w:color="auto"/>
          </w:divBdr>
        </w:div>
        <w:div w:id="1747143194">
          <w:marLeft w:val="187"/>
          <w:marRight w:val="0"/>
          <w:marTop w:val="0"/>
          <w:marBottom w:val="0"/>
          <w:divBdr>
            <w:top w:val="none" w:sz="0" w:space="0" w:color="auto"/>
            <w:left w:val="none" w:sz="0" w:space="0" w:color="auto"/>
            <w:bottom w:val="none" w:sz="0" w:space="0" w:color="auto"/>
            <w:right w:val="none" w:sz="0" w:space="0" w:color="auto"/>
          </w:divBdr>
        </w:div>
        <w:div w:id="1985621049">
          <w:marLeft w:val="187"/>
          <w:marRight w:val="0"/>
          <w:marTop w:val="0"/>
          <w:marBottom w:val="0"/>
          <w:divBdr>
            <w:top w:val="none" w:sz="0" w:space="0" w:color="auto"/>
            <w:left w:val="none" w:sz="0" w:space="0" w:color="auto"/>
            <w:bottom w:val="none" w:sz="0" w:space="0" w:color="auto"/>
            <w:right w:val="none" w:sz="0" w:space="0" w:color="auto"/>
          </w:divBdr>
        </w:div>
      </w:divsChild>
    </w:div>
    <w:div w:id="851531684">
      <w:bodyDiv w:val="1"/>
      <w:marLeft w:val="0"/>
      <w:marRight w:val="0"/>
      <w:marTop w:val="0"/>
      <w:marBottom w:val="0"/>
      <w:divBdr>
        <w:top w:val="none" w:sz="0" w:space="0" w:color="auto"/>
        <w:left w:val="none" w:sz="0" w:space="0" w:color="auto"/>
        <w:bottom w:val="none" w:sz="0" w:space="0" w:color="auto"/>
        <w:right w:val="none" w:sz="0" w:space="0" w:color="auto"/>
      </w:divBdr>
    </w:div>
    <w:div w:id="860510287">
      <w:bodyDiv w:val="1"/>
      <w:marLeft w:val="0"/>
      <w:marRight w:val="0"/>
      <w:marTop w:val="0"/>
      <w:marBottom w:val="0"/>
      <w:divBdr>
        <w:top w:val="none" w:sz="0" w:space="0" w:color="auto"/>
        <w:left w:val="none" w:sz="0" w:space="0" w:color="auto"/>
        <w:bottom w:val="none" w:sz="0" w:space="0" w:color="auto"/>
        <w:right w:val="none" w:sz="0" w:space="0" w:color="auto"/>
      </w:divBdr>
    </w:div>
    <w:div w:id="872305797">
      <w:bodyDiv w:val="1"/>
      <w:marLeft w:val="0"/>
      <w:marRight w:val="0"/>
      <w:marTop w:val="0"/>
      <w:marBottom w:val="0"/>
      <w:divBdr>
        <w:top w:val="none" w:sz="0" w:space="0" w:color="auto"/>
        <w:left w:val="none" w:sz="0" w:space="0" w:color="auto"/>
        <w:bottom w:val="none" w:sz="0" w:space="0" w:color="auto"/>
        <w:right w:val="none" w:sz="0" w:space="0" w:color="auto"/>
      </w:divBdr>
      <w:divsChild>
        <w:div w:id="1641303947">
          <w:marLeft w:val="144"/>
          <w:marRight w:val="0"/>
          <w:marTop w:val="20"/>
          <w:marBottom w:val="0"/>
          <w:divBdr>
            <w:top w:val="none" w:sz="0" w:space="0" w:color="auto"/>
            <w:left w:val="none" w:sz="0" w:space="0" w:color="auto"/>
            <w:bottom w:val="none" w:sz="0" w:space="0" w:color="auto"/>
            <w:right w:val="none" w:sz="0" w:space="0" w:color="auto"/>
          </w:divBdr>
        </w:div>
      </w:divsChild>
    </w:div>
    <w:div w:id="872427145">
      <w:bodyDiv w:val="1"/>
      <w:marLeft w:val="0"/>
      <w:marRight w:val="0"/>
      <w:marTop w:val="0"/>
      <w:marBottom w:val="0"/>
      <w:divBdr>
        <w:top w:val="none" w:sz="0" w:space="0" w:color="auto"/>
        <w:left w:val="none" w:sz="0" w:space="0" w:color="auto"/>
        <w:bottom w:val="none" w:sz="0" w:space="0" w:color="auto"/>
        <w:right w:val="none" w:sz="0" w:space="0" w:color="auto"/>
      </w:divBdr>
      <w:divsChild>
        <w:div w:id="437795945">
          <w:marLeft w:val="187"/>
          <w:marRight w:val="0"/>
          <w:marTop w:val="0"/>
          <w:marBottom w:val="0"/>
          <w:divBdr>
            <w:top w:val="none" w:sz="0" w:space="0" w:color="auto"/>
            <w:left w:val="none" w:sz="0" w:space="0" w:color="auto"/>
            <w:bottom w:val="none" w:sz="0" w:space="0" w:color="auto"/>
            <w:right w:val="none" w:sz="0" w:space="0" w:color="auto"/>
          </w:divBdr>
        </w:div>
        <w:div w:id="812062101">
          <w:marLeft w:val="187"/>
          <w:marRight w:val="0"/>
          <w:marTop w:val="0"/>
          <w:marBottom w:val="0"/>
          <w:divBdr>
            <w:top w:val="none" w:sz="0" w:space="0" w:color="auto"/>
            <w:left w:val="none" w:sz="0" w:space="0" w:color="auto"/>
            <w:bottom w:val="none" w:sz="0" w:space="0" w:color="auto"/>
            <w:right w:val="none" w:sz="0" w:space="0" w:color="auto"/>
          </w:divBdr>
        </w:div>
        <w:div w:id="956063856">
          <w:marLeft w:val="187"/>
          <w:marRight w:val="0"/>
          <w:marTop w:val="0"/>
          <w:marBottom w:val="0"/>
          <w:divBdr>
            <w:top w:val="none" w:sz="0" w:space="0" w:color="auto"/>
            <w:left w:val="none" w:sz="0" w:space="0" w:color="auto"/>
            <w:bottom w:val="none" w:sz="0" w:space="0" w:color="auto"/>
            <w:right w:val="none" w:sz="0" w:space="0" w:color="auto"/>
          </w:divBdr>
        </w:div>
        <w:div w:id="965938189">
          <w:marLeft w:val="187"/>
          <w:marRight w:val="0"/>
          <w:marTop w:val="0"/>
          <w:marBottom w:val="0"/>
          <w:divBdr>
            <w:top w:val="none" w:sz="0" w:space="0" w:color="auto"/>
            <w:left w:val="none" w:sz="0" w:space="0" w:color="auto"/>
            <w:bottom w:val="none" w:sz="0" w:space="0" w:color="auto"/>
            <w:right w:val="none" w:sz="0" w:space="0" w:color="auto"/>
          </w:divBdr>
        </w:div>
      </w:divsChild>
    </w:div>
    <w:div w:id="872886523">
      <w:bodyDiv w:val="1"/>
      <w:marLeft w:val="0"/>
      <w:marRight w:val="0"/>
      <w:marTop w:val="0"/>
      <w:marBottom w:val="0"/>
      <w:divBdr>
        <w:top w:val="none" w:sz="0" w:space="0" w:color="auto"/>
        <w:left w:val="none" w:sz="0" w:space="0" w:color="auto"/>
        <w:bottom w:val="none" w:sz="0" w:space="0" w:color="auto"/>
        <w:right w:val="none" w:sz="0" w:space="0" w:color="auto"/>
      </w:divBdr>
      <w:divsChild>
        <w:div w:id="245261227">
          <w:marLeft w:val="547"/>
          <w:marRight w:val="0"/>
          <w:marTop w:val="0"/>
          <w:marBottom w:val="0"/>
          <w:divBdr>
            <w:top w:val="none" w:sz="0" w:space="0" w:color="auto"/>
            <w:left w:val="none" w:sz="0" w:space="0" w:color="auto"/>
            <w:bottom w:val="none" w:sz="0" w:space="0" w:color="auto"/>
            <w:right w:val="none" w:sz="0" w:space="0" w:color="auto"/>
          </w:divBdr>
        </w:div>
      </w:divsChild>
    </w:div>
    <w:div w:id="898132992">
      <w:bodyDiv w:val="1"/>
      <w:marLeft w:val="0"/>
      <w:marRight w:val="0"/>
      <w:marTop w:val="0"/>
      <w:marBottom w:val="0"/>
      <w:divBdr>
        <w:top w:val="none" w:sz="0" w:space="0" w:color="auto"/>
        <w:left w:val="none" w:sz="0" w:space="0" w:color="auto"/>
        <w:bottom w:val="none" w:sz="0" w:space="0" w:color="auto"/>
        <w:right w:val="none" w:sz="0" w:space="0" w:color="auto"/>
      </w:divBdr>
      <w:divsChild>
        <w:div w:id="106320715">
          <w:marLeft w:val="187"/>
          <w:marRight w:val="0"/>
          <w:marTop w:val="0"/>
          <w:marBottom w:val="0"/>
          <w:divBdr>
            <w:top w:val="none" w:sz="0" w:space="0" w:color="auto"/>
            <w:left w:val="none" w:sz="0" w:space="0" w:color="auto"/>
            <w:bottom w:val="none" w:sz="0" w:space="0" w:color="auto"/>
            <w:right w:val="none" w:sz="0" w:space="0" w:color="auto"/>
          </w:divBdr>
        </w:div>
        <w:div w:id="380448268">
          <w:marLeft w:val="187"/>
          <w:marRight w:val="0"/>
          <w:marTop w:val="0"/>
          <w:marBottom w:val="0"/>
          <w:divBdr>
            <w:top w:val="none" w:sz="0" w:space="0" w:color="auto"/>
            <w:left w:val="none" w:sz="0" w:space="0" w:color="auto"/>
            <w:bottom w:val="none" w:sz="0" w:space="0" w:color="auto"/>
            <w:right w:val="none" w:sz="0" w:space="0" w:color="auto"/>
          </w:divBdr>
        </w:div>
        <w:div w:id="516043048">
          <w:marLeft w:val="187"/>
          <w:marRight w:val="0"/>
          <w:marTop w:val="0"/>
          <w:marBottom w:val="200"/>
          <w:divBdr>
            <w:top w:val="none" w:sz="0" w:space="0" w:color="auto"/>
            <w:left w:val="none" w:sz="0" w:space="0" w:color="auto"/>
            <w:bottom w:val="none" w:sz="0" w:space="0" w:color="auto"/>
            <w:right w:val="none" w:sz="0" w:space="0" w:color="auto"/>
          </w:divBdr>
        </w:div>
        <w:div w:id="668094284">
          <w:marLeft w:val="187"/>
          <w:marRight w:val="0"/>
          <w:marTop w:val="0"/>
          <w:marBottom w:val="0"/>
          <w:divBdr>
            <w:top w:val="none" w:sz="0" w:space="0" w:color="auto"/>
            <w:left w:val="none" w:sz="0" w:space="0" w:color="auto"/>
            <w:bottom w:val="none" w:sz="0" w:space="0" w:color="auto"/>
            <w:right w:val="none" w:sz="0" w:space="0" w:color="auto"/>
          </w:divBdr>
        </w:div>
        <w:div w:id="718555826">
          <w:marLeft w:val="187"/>
          <w:marRight w:val="0"/>
          <w:marTop w:val="0"/>
          <w:marBottom w:val="200"/>
          <w:divBdr>
            <w:top w:val="none" w:sz="0" w:space="0" w:color="auto"/>
            <w:left w:val="none" w:sz="0" w:space="0" w:color="auto"/>
            <w:bottom w:val="none" w:sz="0" w:space="0" w:color="auto"/>
            <w:right w:val="none" w:sz="0" w:space="0" w:color="auto"/>
          </w:divBdr>
        </w:div>
        <w:div w:id="776339780">
          <w:marLeft w:val="187"/>
          <w:marRight w:val="0"/>
          <w:marTop w:val="0"/>
          <w:marBottom w:val="200"/>
          <w:divBdr>
            <w:top w:val="none" w:sz="0" w:space="0" w:color="auto"/>
            <w:left w:val="none" w:sz="0" w:space="0" w:color="auto"/>
            <w:bottom w:val="none" w:sz="0" w:space="0" w:color="auto"/>
            <w:right w:val="none" w:sz="0" w:space="0" w:color="auto"/>
          </w:divBdr>
        </w:div>
        <w:div w:id="818303344">
          <w:marLeft w:val="187"/>
          <w:marRight w:val="0"/>
          <w:marTop w:val="0"/>
          <w:marBottom w:val="0"/>
          <w:divBdr>
            <w:top w:val="none" w:sz="0" w:space="0" w:color="auto"/>
            <w:left w:val="none" w:sz="0" w:space="0" w:color="auto"/>
            <w:bottom w:val="none" w:sz="0" w:space="0" w:color="auto"/>
            <w:right w:val="none" w:sz="0" w:space="0" w:color="auto"/>
          </w:divBdr>
        </w:div>
        <w:div w:id="819463547">
          <w:marLeft w:val="187"/>
          <w:marRight w:val="0"/>
          <w:marTop w:val="0"/>
          <w:marBottom w:val="0"/>
          <w:divBdr>
            <w:top w:val="none" w:sz="0" w:space="0" w:color="auto"/>
            <w:left w:val="none" w:sz="0" w:space="0" w:color="auto"/>
            <w:bottom w:val="none" w:sz="0" w:space="0" w:color="auto"/>
            <w:right w:val="none" w:sz="0" w:space="0" w:color="auto"/>
          </w:divBdr>
        </w:div>
        <w:div w:id="823551524">
          <w:marLeft w:val="187"/>
          <w:marRight w:val="0"/>
          <w:marTop w:val="0"/>
          <w:marBottom w:val="0"/>
          <w:divBdr>
            <w:top w:val="none" w:sz="0" w:space="0" w:color="auto"/>
            <w:left w:val="none" w:sz="0" w:space="0" w:color="auto"/>
            <w:bottom w:val="none" w:sz="0" w:space="0" w:color="auto"/>
            <w:right w:val="none" w:sz="0" w:space="0" w:color="auto"/>
          </w:divBdr>
        </w:div>
        <w:div w:id="1035733029">
          <w:marLeft w:val="187"/>
          <w:marRight w:val="0"/>
          <w:marTop w:val="0"/>
          <w:marBottom w:val="200"/>
          <w:divBdr>
            <w:top w:val="none" w:sz="0" w:space="0" w:color="auto"/>
            <w:left w:val="none" w:sz="0" w:space="0" w:color="auto"/>
            <w:bottom w:val="none" w:sz="0" w:space="0" w:color="auto"/>
            <w:right w:val="none" w:sz="0" w:space="0" w:color="auto"/>
          </w:divBdr>
        </w:div>
        <w:div w:id="1100175141">
          <w:marLeft w:val="187"/>
          <w:marRight w:val="0"/>
          <w:marTop w:val="0"/>
          <w:marBottom w:val="0"/>
          <w:divBdr>
            <w:top w:val="none" w:sz="0" w:space="0" w:color="auto"/>
            <w:left w:val="none" w:sz="0" w:space="0" w:color="auto"/>
            <w:bottom w:val="none" w:sz="0" w:space="0" w:color="auto"/>
            <w:right w:val="none" w:sz="0" w:space="0" w:color="auto"/>
          </w:divBdr>
        </w:div>
        <w:div w:id="1116606094">
          <w:marLeft w:val="187"/>
          <w:marRight w:val="0"/>
          <w:marTop w:val="0"/>
          <w:marBottom w:val="200"/>
          <w:divBdr>
            <w:top w:val="none" w:sz="0" w:space="0" w:color="auto"/>
            <w:left w:val="none" w:sz="0" w:space="0" w:color="auto"/>
            <w:bottom w:val="none" w:sz="0" w:space="0" w:color="auto"/>
            <w:right w:val="none" w:sz="0" w:space="0" w:color="auto"/>
          </w:divBdr>
        </w:div>
        <w:div w:id="1141730737">
          <w:marLeft w:val="187"/>
          <w:marRight w:val="0"/>
          <w:marTop w:val="0"/>
          <w:marBottom w:val="0"/>
          <w:divBdr>
            <w:top w:val="none" w:sz="0" w:space="0" w:color="auto"/>
            <w:left w:val="none" w:sz="0" w:space="0" w:color="auto"/>
            <w:bottom w:val="none" w:sz="0" w:space="0" w:color="auto"/>
            <w:right w:val="none" w:sz="0" w:space="0" w:color="auto"/>
          </w:divBdr>
        </w:div>
        <w:div w:id="1163543355">
          <w:marLeft w:val="187"/>
          <w:marRight w:val="0"/>
          <w:marTop w:val="0"/>
          <w:marBottom w:val="0"/>
          <w:divBdr>
            <w:top w:val="none" w:sz="0" w:space="0" w:color="auto"/>
            <w:left w:val="none" w:sz="0" w:space="0" w:color="auto"/>
            <w:bottom w:val="none" w:sz="0" w:space="0" w:color="auto"/>
            <w:right w:val="none" w:sz="0" w:space="0" w:color="auto"/>
          </w:divBdr>
        </w:div>
        <w:div w:id="1216968727">
          <w:marLeft w:val="187"/>
          <w:marRight w:val="0"/>
          <w:marTop w:val="0"/>
          <w:marBottom w:val="0"/>
          <w:divBdr>
            <w:top w:val="none" w:sz="0" w:space="0" w:color="auto"/>
            <w:left w:val="none" w:sz="0" w:space="0" w:color="auto"/>
            <w:bottom w:val="none" w:sz="0" w:space="0" w:color="auto"/>
            <w:right w:val="none" w:sz="0" w:space="0" w:color="auto"/>
          </w:divBdr>
        </w:div>
        <w:div w:id="1275790936">
          <w:marLeft w:val="187"/>
          <w:marRight w:val="0"/>
          <w:marTop w:val="0"/>
          <w:marBottom w:val="200"/>
          <w:divBdr>
            <w:top w:val="none" w:sz="0" w:space="0" w:color="auto"/>
            <w:left w:val="none" w:sz="0" w:space="0" w:color="auto"/>
            <w:bottom w:val="none" w:sz="0" w:space="0" w:color="auto"/>
            <w:right w:val="none" w:sz="0" w:space="0" w:color="auto"/>
          </w:divBdr>
        </w:div>
        <w:div w:id="1306549290">
          <w:marLeft w:val="187"/>
          <w:marRight w:val="0"/>
          <w:marTop w:val="0"/>
          <w:marBottom w:val="0"/>
          <w:divBdr>
            <w:top w:val="none" w:sz="0" w:space="0" w:color="auto"/>
            <w:left w:val="none" w:sz="0" w:space="0" w:color="auto"/>
            <w:bottom w:val="none" w:sz="0" w:space="0" w:color="auto"/>
            <w:right w:val="none" w:sz="0" w:space="0" w:color="auto"/>
          </w:divBdr>
        </w:div>
        <w:div w:id="1328288794">
          <w:marLeft w:val="187"/>
          <w:marRight w:val="0"/>
          <w:marTop w:val="0"/>
          <w:marBottom w:val="200"/>
          <w:divBdr>
            <w:top w:val="none" w:sz="0" w:space="0" w:color="auto"/>
            <w:left w:val="none" w:sz="0" w:space="0" w:color="auto"/>
            <w:bottom w:val="none" w:sz="0" w:space="0" w:color="auto"/>
            <w:right w:val="none" w:sz="0" w:space="0" w:color="auto"/>
          </w:divBdr>
        </w:div>
        <w:div w:id="1405101802">
          <w:marLeft w:val="187"/>
          <w:marRight w:val="0"/>
          <w:marTop w:val="0"/>
          <w:marBottom w:val="0"/>
          <w:divBdr>
            <w:top w:val="none" w:sz="0" w:space="0" w:color="auto"/>
            <w:left w:val="none" w:sz="0" w:space="0" w:color="auto"/>
            <w:bottom w:val="none" w:sz="0" w:space="0" w:color="auto"/>
            <w:right w:val="none" w:sz="0" w:space="0" w:color="auto"/>
          </w:divBdr>
        </w:div>
        <w:div w:id="1618640360">
          <w:marLeft w:val="187"/>
          <w:marRight w:val="0"/>
          <w:marTop w:val="0"/>
          <w:marBottom w:val="200"/>
          <w:divBdr>
            <w:top w:val="none" w:sz="0" w:space="0" w:color="auto"/>
            <w:left w:val="none" w:sz="0" w:space="0" w:color="auto"/>
            <w:bottom w:val="none" w:sz="0" w:space="0" w:color="auto"/>
            <w:right w:val="none" w:sz="0" w:space="0" w:color="auto"/>
          </w:divBdr>
        </w:div>
        <w:div w:id="1627925545">
          <w:marLeft w:val="187"/>
          <w:marRight w:val="0"/>
          <w:marTop w:val="0"/>
          <w:marBottom w:val="200"/>
          <w:divBdr>
            <w:top w:val="none" w:sz="0" w:space="0" w:color="auto"/>
            <w:left w:val="none" w:sz="0" w:space="0" w:color="auto"/>
            <w:bottom w:val="none" w:sz="0" w:space="0" w:color="auto"/>
            <w:right w:val="none" w:sz="0" w:space="0" w:color="auto"/>
          </w:divBdr>
        </w:div>
        <w:div w:id="1650133700">
          <w:marLeft w:val="187"/>
          <w:marRight w:val="0"/>
          <w:marTop w:val="0"/>
          <w:marBottom w:val="0"/>
          <w:divBdr>
            <w:top w:val="none" w:sz="0" w:space="0" w:color="auto"/>
            <w:left w:val="none" w:sz="0" w:space="0" w:color="auto"/>
            <w:bottom w:val="none" w:sz="0" w:space="0" w:color="auto"/>
            <w:right w:val="none" w:sz="0" w:space="0" w:color="auto"/>
          </w:divBdr>
        </w:div>
        <w:div w:id="1670055968">
          <w:marLeft w:val="187"/>
          <w:marRight w:val="0"/>
          <w:marTop w:val="0"/>
          <w:marBottom w:val="0"/>
          <w:divBdr>
            <w:top w:val="none" w:sz="0" w:space="0" w:color="auto"/>
            <w:left w:val="none" w:sz="0" w:space="0" w:color="auto"/>
            <w:bottom w:val="none" w:sz="0" w:space="0" w:color="auto"/>
            <w:right w:val="none" w:sz="0" w:space="0" w:color="auto"/>
          </w:divBdr>
        </w:div>
        <w:div w:id="1750887049">
          <w:marLeft w:val="187"/>
          <w:marRight w:val="0"/>
          <w:marTop w:val="0"/>
          <w:marBottom w:val="0"/>
          <w:divBdr>
            <w:top w:val="none" w:sz="0" w:space="0" w:color="auto"/>
            <w:left w:val="none" w:sz="0" w:space="0" w:color="auto"/>
            <w:bottom w:val="none" w:sz="0" w:space="0" w:color="auto"/>
            <w:right w:val="none" w:sz="0" w:space="0" w:color="auto"/>
          </w:divBdr>
        </w:div>
        <w:div w:id="1787575956">
          <w:marLeft w:val="187"/>
          <w:marRight w:val="0"/>
          <w:marTop w:val="0"/>
          <w:marBottom w:val="200"/>
          <w:divBdr>
            <w:top w:val="none" w:sz="0" w:space="0" w:color="auto"/>
            <w:left w:val="none" w:sz="0" w:space="0" w:color="auto"/>
            <w:bottom w:val="none" w:sz="0" w:space="0" w:color="auto"/>
            <w:right w:val="none" w:sz="0" w:space="0" w:color="auto"/>
          </w:divBdr>
        </w:div>
        <w:div w:id="1814835321">
          <w:marLeft w:val="187"/>
          <w:marRight w:val="0"/>
          <w:marTop w:val="0"/>
          <w:marBottom w:val="0"/>
          <w:divBdr>
            <w:top w:val="none" w:sz="0" w:space="0" w:color="auto"/>
            <w:left w:val="none" w:sz="0" w:space="0" w:color="auto"/>
            <w:bottom w:val="none" w:sz="0" w:space="0" w:color="auto"/>
            <w:right w:val="none" w:sz="0" w:space="0" w:color="auto"/>
          </w:divBdr>
        </w:div>
        <w:div w:id="1921912515">
          <w:marLeft w:val="187"/>
          <w:marRight w:val="0"/>
          <w:marTop w:val="0"/>
          <w:marBottom w:val="0"/>
          <w:divBdr>
            <w:top w:val="none" w:sz="0" w:space="0" w:color="auto"/>
            <w:left w:val="none" w:sz="0" w:space="0" w:color="auto"/>
            <w:bottom w:val="none" w:sz="0" w:space="0" w:color="auto"/>
            <w:right w:val="none" w:sz="0" w:space="0" w:color="auto"/>
          </w:divBdr>
        </w:div>
        <w:div w:id="2141796909">
          <w:marLeft w:val="187"/>
          <w:marRight w:val="0"/>
          <w:marTop w:val="0"/>
          <w:marBottom w:val="0"/>
          <w:divBdr>
            <w:top w:val="none" w:sz="0" w:space="0" w:color="auto"/>
            <w:left w:val="none" w:sz="0" w:space="0" w:color="auto"/>
            <w:bottom w:val="none" w:sz="0" w:space="0" w:color="auto"/>
            <w:right w:val="none" w:sz="0" w:space="0" w:color="auto"/>
          </w:divBdr>
        </w:div>
      </w:divsChild>
    </w:div>
    <w:div w:id="900363012">
      <w:bodyDiv w:val="1"/>
      <w:marLeft w:val="0"/>
      <w:marRight w:val="0"/>
      <w:marTop w:val="0"/>
      <w:marBottom w:val="0"/>
      <w:divBdr>
        <w:top w:val="none" w:sz="0" w:space="0" w:color="auto"/>
        <w:left w:val="none" w:sz="0" w:space="0" w:color="auto"/>
        <w:bottom w:val="none" w:sz="0" w:space="0" w:color="auto"/>
        <w:right w:val="none" w:sz="0" w:space="0" w:color="auto"/>
      </w:divBdr>
    </w:div>
    <w:div w:id="902645269">
      <w:bodyDiv w:val="1"/>
      <w:marLeft w:val="0"/>
      <w:marRight w:val="0"/>
      <w:marTop w:val="0"/>
      <w:marBottom w:val="0"/>
      <w:divBdr>
        <w:top w:val="none" w:sz="0" w:space="0" w:color="auto"/>
        <w:left w:val="none" w:sz="0" w:space="0" w:color="auto"/>
        <w:bottom w:val="none" w:sz="0" w:space="0" w:color="auto"/>
        <w:right w:val="none" w:sz="0" w:space="0" w:color="auto"/>
      </w:divBdr>
      <w:divsChild>
        <w:div w:id="263806116">
          <w:marLeft w:val="446"/>
          <w:marRight w:val="0"/>
          <w:marTop w:val="0"/>
          <w:marBottom w:val="60"/>
          <w:divBdr>
            <w:top w:val="none" w:sz="0" w:space="0" w:color="auto"/>
            <w:left w:val="none" w:sz="0" w:space="0" w:color="auto"/>
            <w:bottom w:val="none" w:sz="0" w:space="0" w:color="auto"/>
            <w:right w:val="none" w:sz="0" w:space="0" w:color="auto"/>
          </w:divBdr>
        </w:div>
      </w:divsChild>
    </w:div>
    <w:div w:id="912620492">
      <w:bodyDiv w:val="1"/>
      <w:marLeft w:val="0"/>
      <w:marRight w:val="0"/>
      <w:marTop w:val="0"/>
      <w:marBottom w:val="0"/>
      <w:divBdr>
        <w:top w:val="none" w:sz="0" w:space="0" w:color="auto"/>
        <w:left w:val="none" w:sz="0" w:space="0" w:color="auto"/>
        <w:bottom w:val="none" w:sz="0" w:space="0" w:color="auto"/>
        <w:right w:val="none" w:sz="0" w:space="0" w:color="auto"/>
      </w:divBdr>
      <w:divsChild>
        <w:div w:id="2145921879">
          <w:marLeft w:val="446"/>
          <w:marRight w:val="0"/>
          <w:marTop w:val="0"/>
          <w:marBottom w:val="60"/>
          <w:divBdr>
            <w:top w:val="none" w:sz="0" w:space="0" w:color="auto"/>
            <w:left w:val="none" w:sz="0" w:space="0" w:color="auto"/>
            <w:bottom w:val="none" w:sz="0" w:space="0" w:color="auto"/>
            <w:right w:val="none" w:sz="0" w:space="0" w:color="auto"/>
          </w:divBdr>
        </w:div>
      </w:divsChild>
    </w:div>
    <w:div w:id="921838459">
      <w:bodyDiv w:val="1"/>
      <w:marLeft w:val="0"/>
      <w:marRight w:val="0"/>
      <w:marTop w:val="0"/>
      <w:marBottom w:val="0"/>
      <w:divBdr>
        <w:top w:val="none" w:sz="0" w:space="0" w:color="auto"/>
        <w:left w:val="none" w:sz="0" w:space="0" w:color="auto"/>
        <w:bottom w:val="none" w:sz="0" w:space="0" w:color="auto"/>
        <w:right w:val="none" w:sz="0" w:space="0" w:color="auto"/>
      </w:divBdr>
    </w:div>
    <w:div w:id="925454559">
      <w:bodyDiv w:val="1"/>
      <w:marLeft w:val="0"/>
      <w:marRight w:val="0"/>
      <w:marTop w:val="0"/>
      <w:marBottom w:val="0"/>
      <w:divBdr>
        <w:top w:val="none" w:sz="0" w:space="0" w:color="auto"/>
        <w:left w:val="none" w:sz="0" w:space="0" w:color="auto"/>
        <w:bottom w:val="none" w:sz="0" w:space="0" w:color="auto"/>
        <w:right w:val="none" w:sz="0" w:space="0" w:color="auto"/>
      </w:divBdr>
    </w:div>
    <w:div w:id="925960736">
      <w:bodyDiv w:val="1"/>
      <w:marLeft w:val="0"/>
      <w:marRight w:val="0"/>
      <w:marTop w:val="0"/>
      <w:marBottom w:val="0"/>
      <w:divBdr>
        <w:top w:val="none" w:sz="0" w:space="0" w:color="auto"/>
        <w:left w:val="none" w:sz="0" w:space="0" w:color="auto"/>
        <w:bottom w:val="none" w:sz="0" w:space="0" w:color="auto"/>
        <w:right w:val="none" w:sz="0" w:space="0" w:color="auto"/>
      </w:divBdr>
      <w:divsChild>
        <w:div w:id="1153716775">
          <w:marLeft w:val="446"/>
          <w:marRight w:val="0"/>
          <w:marTop w:val="0"/>
          <w:marBottom w:val="60"/>
          <w:divBdr>
            <w:top w:val="none" w:sz="0" w:space="0" w:color="auto"/>
            <w:left w:val="none" w:sz="0" w:space="0" w:color="auto"/>
            <w:bottom w:val="none" w:sz="0" w:space="0" w:color="auto"/>
            <w:right w:val="none" w:sz="0" w:space="0" w:color="auto"/>
          </w:divBdr>
        </w:div>
      </w:divsChild>
    </w:div>
    <w:div w:id="929197699">
      <w:bodyDiv w:val="1"/>
      <w:marLeft w:val="0"/>
      <w:marRight w:val="0"/>
      <w:marTop w:val="0"/>
      <w:marBottom w:val="0"/>
      <w:divBdr>
        <w:top w:val="none" w:sz="0" w:space="0" w:color="auto"/>
        <w:left w:val="none" w:sz="0" w:space="0" w:color="auto"/>
        <w:bottom w:val="none" w:sz="0" w:space="0" w:color="auto"/>
        <w:right w:val="none" w:sz="0" w:space="0" w:color="auto"/>
      </w:divBdr>
    </w:div>
    <w:div w:id="929966234">
      <w:bodyDiv w:val="1"/>
      <w:marLeft w:val="0"/>
      <w:marRight w:val="0"/>
      <w:marTop w:val="0"/>
      <w:marBottom w:val="0"/>
      <w:divBdr>
        <w:top w:val="none" w:sz="0" w:space="0" w:color="auto"/>
        <w:left w:val="none" w:sz="0" w:space="0" w:color="auto"/>
        <w:bottom w:val="none" w:sz="0" w:space="0" w:color="auto"/>
        <w:right w:val="none" w:sz="0" w:space="0" w:color="auto"/>
      </w:divBdr>
      <w:divsChild>
        <w:div w:id="700203251">
          <w:marLeft w:val="634"/>
          <w:marRight w:val="0"/>
          <w:marTop w:val="0"/>
          <w:marBottom w:val="60"/>
          <w:divBdr>
            <w:top w:val="none" w:sz="0" w:space="0" w:color="auto"/>
            <w:left w:val="none" w:sz="0" w:space="0" w:color="auto"/>
            <w:bottom w:val="none" w:sz="0" w:space="0" w:color="auto"/>
            <w:right w:val="none" w:sz="0" w:space="0" w:color="auto"/>
          </w:divBdr>
        </w:div>
      </w:divsChild>
    </w:div>
    <w:div w:id="950550345">
      <w:bodyDiv w:val="1"/>
      <w:marLeft w:val="0"/>
      <w:marRight w:val="0"/>
      <w:marTop w:val="0"/>
      <w:marBottom w:val="0"/>
      <w:divBdr>
        <w:top w:val="none" w:sz="0" w:space="0" w:color="auto"/>
        <w:left w:val="none" w:sz="0" w:space="0" w:color="auto"/>
        <w:bottom w:val="none" w:sz="0" w:space="0" w:color="auto"/>
        <w:right w:val="none" w:sz="0" w:space="0" w:color="auto"/>
      </w:divBdr>
      <w:divsChild>
        <w:div w:id="192814240">
          <w:marLeft w:val="446"/>
          <w:marRight w:val="0"/>
          <w:marTop w:val="0"/>
          <w:marBottom w:val="60"/>
          <w:divBdr>
            <w:top w:val="none" w:sz="0" w:space="0" w:color="auto"/>
            <w:left w:val="none" w:sz="0" w:space="0" w:color="auto"/>
            <w:bottom w:val="none" w:sz="0" w:space="0" w:color="auto"/>
            <w:right w:val="none" w:sz="0" w:space="0" w:color="auto"/>
          </w:divBdr>
        </w:div>
      </w:divsChild>
    </w:div>
    <w:div w:id="986131180">
      <w:bodyDiv w:val="1"/>
      <w:marLeft w:val="0"/>
      <w:marRight w:val="0"/>
      <w:marTop w:val="0"/>
      <w:marBottom w:val="0"/>
      <w:divBdr>
        <w:top w:val="none" w:sz="0" w:space="0" w:color="auto"/>
        <w:left w:val="none" w:sz="0" w:space="0" w:color="auto"/>
        <w:bottom w:val="none" w:sz="0" w:space="0" w:color="auto"/>
        <w:right w:val="none" w:sz="0" w:space="0" w:color="auto"/>
      </w:divBdr>
    </w:div>
    <w:div w:id="987562162">
      <w:bodyDiv w:val="1"/>
      <w:marLeft w:val="0"/>
      <w:marRight w:val="0"/>
      <w:marTop w:val="0"/>
      <w:marBottom w:val="0"/>
      <w:divBdr>
        <w:top w:val="none" w:sz="0" w:space="0" w:color="auto"/>
        <w:left w:val="none" w:sz="0" w:space="0" w:color="auto"/>
        <w:bottom w:val="none" w:sz="0" w:space="0" w:color="auto"/>
        <w:right w:val="none" w:sz="0" w:space="0" w:color="auto"/>
      </w:divBdr>
    </w:div>
    <w:div w:id="990211400">
      <w:bodyDiv w:val="1"/>
      <w:marLeft w:val="0"/>
      <w:marRight w:val="0"/>
      <w:marTop w:val="0"/>
      <w:marBottom w:val="0"/>
      <w:divBdr>
        <w:top w:val="none" w:sz="0" w:space="0" w:color="auto"/>
        <w:left w:val="none" w:sz="0" w:space="0" w:color="auto"/>
        <w:bottom w:val="none" w:sz="0" w:space="0" w:color="auto"/>
        <w:right w:val="none" w:sz="0" w:space="0" w:color="auto"/>
      </w:divBdr>
      <w:divsChild>
        <w:div w:id="1858495747">
          <w:marLeft w:val="144"/>
          <w:marRight w:val="0"/>
          <w:marTop w:val="20"/>
          <w:marBottom w:val="0"/>
          <w:divBdr>
            <w:top w:val="none" w:sz="0" w:space="0" w:color="auto"/>
            <w:left w:val="none" w:sz="0" w:space="0" w:color="auto"/>
            <w:bottom w:val="none" w:sz="0" w:space="0" w:color="auto"/>
            <w:right w:val="none" w:sz="0" w:space="0" w:color="auto"/>
          </w:divBdr>
        </w:div>
      </w:divsChild>
    </w:div>
    <w:div w:id="993606620">
      <w:bodyDiv w:val="1"/>
      <w:marLeft w:val="0"/>
      <w:marRight w:val="0"/>
      <w:marTop w:val="0"/>
      <w:marBottom w:val="0"/>
      <w:divBdr>
        <w:top w:val="none" w:sz="0" w:space="0" w:color="auto"/>
        <w:left w:val="none" w:sz="0" w:space="0" w:color="auto"/>
        <w:bottom w:val="none" w:sz="0" w:space="0" w:color="auto"/>
        <w:right w:val="none" w:sz="0" w:space="0" w:color="auto"/>
      </w:divBdr>
      <w:divsChild>
        <w:div w:id="1536305026">
          <w:marLeft w:val="446"/>
          <w:marRight w:val="0"/>
          <w:marTop w:val="0"/>
          <w:marBottom w:val="60"/>
          <w:divBdr>
            <w:top w:val="none" w:sz="0" w:space="0" w:color="auto"/>
            <w:left w:val="none" w:sz="0" w:space="0" w:color="auto"/>
            <w:bottom w:val="none" w:sz="0" w:space="0" w:color="auto"/>
            <w:right w:val="none" w:sz="0" w:space="0" w:color="auto"/>
          </w:divBdr>
        </w:div>
      </w:divsChild>
    </w:div>
    <w:div w:id="995374649">
      <w:bodyDiv w:val="1"/>
      <w:marLeft w:val="0"/>
      <w:marRight w:val="0"/>
      <w:marTop w:val="0"/>
      <w:marBottom w:val="0"/>
      <w:divBdr>
        <w:top w:val="none" w:sz="0" w:space="0" w:color="auto"/>
        <w:left w:val="none" w:sz="0" w:space="0" w:color="auto"/>
        <w:bottom w:val="none" w:sz="0" w:space="0" w:color="auto"/>
        <w:right w:val="none" w:sz="0" w:space="0" w:color="auto"/>
      </w:divBdr>
    </w:div>
    <w:div w:id="998532540">
      <w:bodyDiv w:val="1"/>
      <w:marLeft w:val="0"/>
      <w:marRight w:val="0"/>
      <w:marTop w:val="0"/>
      <w:marBottom w:val="0"/>
      <w:divBdr>
        <w:top w:val="none" w:sz="0" w:space="0" w:color="auto"/>
        <w:left w:val="none" w:sz="0" w:space="0" w:color="auto"/>
        <w:bottom w:val="none" w:sz="0" w:space="0" w:color="auto"/>
        <w:right w:val="none" w:sz="0" w:space="0" w:color="auto"/>
      </w:divBdr>
    </w:div>
    <w:div w:id="1007487900">
      <w:bodyDiv w:val="1"/>
      <w:marLeft w:val="0"/>
      <w:marRight w:val="0"/>
      <w:marTop w:val="0"/>
      <w:marBottom w:val="0"/>
      <w:divBdr>
        <w:top w:val="none" w:sz="0" w:space="0" w:color="auto"/>
        <w:left w:val="none" w:sz="0" w:space="0" w:color="auto"/>
        <w:bottom w:val="none" w:sz="0" w:space="0" w:color="auto"/>
        <w:right w:val="none" w:sz="0" w:space="0" w:color="auto"/>
      </w:divBdr>
    </w:div>
    <w:div w:id="1011953707">
      <w:bodyDiv w:val="1"/>
      <w:marLeft w:val="0"/>
      <w:marRight w:val="0"/>
      <w:marTop w:val="0"/>
      <w:marBottom w:val="0"/>
      <w:divBdr>
        <w:top w:val="none" w:sz="0" w:space="0" w:color="auto"/>
        <w:left w:val="none" w:sz="0" w:space="0" w:color="auto"/>
        <w:bottom w:val="none" w:sz="0" w:space="0" w:color="auto"/>
        <w:right w:val="none" w:sz="0" w:space="0" w:color="auto"/>
      </w:divBdr>
      <w:divsChild>
        <w:div w:id="1950580583">
          <w:marLeft w:val="446"/>
          <w:marRight w:val="0"/>
          <w:marTop w:val="0"/>
          <w:marBottom w:val="60"/>
          <w:divBdr>
            <w:top w:val="none" w:sz="0" w:space="0" w:color="auto"/>
            <w:left w:val="none" w:sz="0" w:space="0" w:color="auto"/>
            <w:bottom w:val="none" w:sz="0" w:space="0" w:color="auto"/>
            <w:right w:val="none" w:sz="0" w:space="0" w:color="auto"/>
          </w:divBdr>
        </w:div>
      </w:divsChild>
    </w:div>
    <w:div w:id="1015963396">
      <w:bodyDiv w:val="1"/>
      <w:marLeft w:val="0"/>
      <w:marRight w:val="0"/>
      <w:marTop w:val="0"/>
      <w:marBottom w:val="0"/>
      <w:divBdr>
        <w:top w:val="none" w:sz="0" w:space="0" w:color="auto"/>
        <w:left w:val="none" w:sz="0" w:space="0" w:color="auto"/>
        <w:bottom w:val="none" w:sz="0" w:space="0" w:color="auto"/>
        <w:right w:val="none" w:sz="0" w:space="0" w:color="auto"/>
      </w:divBdr>
      <w:divsChild>
        <w:div w:id="1260404732">
          <w:marLeft w:val="-7125"/>
          <w:marRight w:val="0"/>
          <w:marTop w:val="0"/>
          <w:marBottom w:val="870"/>
          <w:divBdr>
            <w:top w:val="none" w:sz="0" w:space="0" w:color="auto"/>
            <w:left w:val="none" w:sz="0" w:space="0" w:color="auto"/>
            <w:bottom w:val="none" w:sz="0" w:space="0" w:color="auto"/>
            <w:right w:val="none" w:sz="0" w:space="0" w:color="auto"/>
          </w:divBdr>
          <w:divsChild>
            <w:div w:id="1441098648">
              <w:marLeft w:val="0"/>
              <w:marRight w:val="0"/>
              <w:marTop w:val="0"/>
              <w:marBottom w:val="0"/>
              <w:divBdr>
                <w:top w:val="none" w:sz="0" w:space="0" w:color="auto"/>
                <w:left w:val="none" w:sz="0" w:space="0" w:color="auto"/>
                <w:bottom w:val="none" w:sz="0" w:space="0" w:color="auto"/>
                <w:right w:val="none" w:sz="0" w:space="0" w:color="auto"/>
              </w:divBdr>
              <w:divsChild>
                <w:div w:id="48920910">
                  <w:marLeft w:val="0"/>
                  <w:marRight w:val="0"/>
                  <w:marTop w:val="75"/>
                  <w:marBottom w:val="0"/>
                  <w:divBdr>
                    <w:top w:val="none" w:sz="0" w:space="0" w:color="auto"/>
                    <w:left w:val="none" w:sz="0" w:space="0" w:color="auto"/>
                    <w:bottom w:val="none" w:sz="0" w:space="0" w:color="auto"/>
                    <w:right w:val="none" w:sz="0" w:space="0" w:color="auto"/>
                  </w:divBdr>
                  <w:divsChild>
                    <w:div w:id="2004163496">
                      <w:marLeft w:val="0"/>
                      <w:marRight w:val="0"/>
                      <w:marTop w:val="75"/>
                      <w:marBottom w:val="0"/>
                      <w:divBdr>
                        <w:top w:val="none" w:sz="0" w:space="0" w:color="auto"/>
                        <w:left w:val="none" w:sz="0" w:space="0" w:color="auto"/>
                        <w:bottom w:val="none" w:sz="0" w:space="0" w:color="auto"/>
                        <w:right w:val="none" w:sz="0" w:space="0" w:color="auto"/>
                      </w:divBdr>
                      <w:divsChild>
                        <w:div w:id="5240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08711">
      <w:bodyDiv w:val="1"/>
      <w:marLeft w:val="0"/>
      <w:marRight w:val="0"/>
      <w:marTop w:val="0"/>
      <w:marBottom w:val="0"/>
      <w:divBdr>
        <w:top w:val="none" w:sz="0" w:space="0" w:color="auto"/>
        <w:left w:val="none" w:sz="0" w:space="0" w:color="auto"/>
        <w:bottom w:val="none" w:sz="0" w:space="0" w:color="auto"/>
        <w:right w:val="none" w:sz="0" w:space="0" w:color="auto"/>
      </w:divBdr>
    </w:div>
    <w:div w:id="1066144887">
      <w:bodyDiv w:val="1"/>
      <w:marLeft w:val="0"/>
      <w:marRight w:val="0"/>
      <w:marTop w:val="0"/>
      <w:marBottom w:val="0"/>
      <w:divBdr>
        <w:top w:val="none" w:sz="0" w:space="0" w:color="auto"/>
        <w:left w:val="none" w:sz="0" w:space="0" w:color="auto"/>
        <w:bottom w:val="none" w:sz="0" w:space="0" w:color="auto"/>
        <w:right w:val="none" w:sz="0" w:space="0" w:color="auto"/>
      </w:divBdr>
      <w:divsChild>
        <w:div w:id="1059550778">
          <w:marLeft w:val="446"/>
          <w:marRight w:val="0"/>
          <w:marTop w:val="0"/>
          <w:marBottom w:val="60"/>
          <w:divBdr>
            <w:top w:val="none" w:sz="0" w:space="0" w:color="auto"/>
            <w:left w:val="none" w:sz="0" w:space="0" w:color="auto"/>
            <w:bottom w:val="none" w:sz="0" w:space="0" w:color="auto"/>
            <w:right w:val="none" w:sz="0" w:space="0" w:color="auto"/>
          </w:divBdr>
        </w:div>
      </w:divsChild>
    </w:div>
    <w:div w:id="1069112619">
      <w:bodyDiv w:val="1"/>
      <w:marLeft w:val="0"/>
      <w:marRight w:val="0"/>
      <w:marTop w:val="0"/>
      <w:marBottom w:val="0"/>
      <w:divBdr>
        <w:top w:val="none" w:sz="0" w:space="0" w:color="auto"/>
        <w:left w:val="none" w:sz="0" w:space="0" w:color="auto"/>
        <w:bottom w:val="none" w:sz="0" w:space="0" w:color="auto"/>
        <w:right w:val="none" w:sz="0" w:space="0" w:color="auto"/>
      </w:divBdr>
      <w:divsChild>
        <w:div w:id="1211380347">
          <w:marLeft w:val="1166"/>
          <w:marRight w:val="0"/>
          <w:marTop w:val="120"/>
          <w:marBottom w:val="0"/>
          <w:divBdr>
            <w:top w:val="none" w:sz="0" w:space="0" w:color="auto"/>
            <w:left w:val="none" w:sz="0" w:space="0" w:color="auto"/>
            <w:bottom w:val="none" w:sz="0" w:space="0" w:color="auto"/>
            <w:right w:val="none" w:sz="0" w:space="0" w:color="auto"/>
          </w:divBdr>
        </w:div>
      </w:divsChild>
    </w:div>
    <w:div w:id="1069617826">
      <w:bodyDiv w:val="1"/>
      <w:marLeft w:val="0"/>
      <w:marRight w:val="0"/>
      <w:marTop w:val="0"/>
      <w:marBottom w:val="0"/>
      <w:divBdr>
        <w:top w:val="none" w:sz="0" w:space="0" w:color="auto"/>
        <w:left w:val="none" w:sz="0" w:space="0" w:color="auto"/>
        <w:bottom w:val="none" w:sz="0" w:space="0" w:color="auto"/>
        <w:right w:val="none" w:sz="0" w:space="0" w:color="auto"/>
      </w:divBdr>
      <w:divsChild>
        <w:div w:id="841165201">
          <w:marLeft w:val="144"/>
          <w:marRight w:val="0"/>
          <w:marTop w:val="20"/>
          <w:marBottom w:val="0"/>
          <w:divBdr>
            <w:top w:val="none" w:sz="0" w:space="0" w:color="auto"/>
            <w:left w:val="none" w:sz="0" w:space="0" w:color="auto"/>
            <w:bottom w:val="none" w:sz="0" w:space="0" w:color="auto"/>
            <w:right w:val="none" w:sz="0" w:space="0" w:color="auto"/>
          </w:divBdr>
        </w:div>
      </w:divsChild>
    </w:div>
    <w:div w:id="1080179408">
      <w:bodyDiv w:val="1"/>
      <w:marLeft w:val="0"/>
      <w:marRight w:val="0"/>
      <w:marTop w:val="0"/>
      <w:marBottom w:val="0"/>
      <w:divBdr>
        <w:top w:val="none" w:sz="0" w:space="0" w:color="auto"/>
        <w:left w:val="none" w:sz="0" w:space="0" w:color="auto"/>
        <w:bottom w:val="none" w:sz="0" w:space="0" w:color="auto"/>
        <w:right w:val="none" w:sz="0" w:space="0" w:color="auto"/>
      </w:divBdr>
      <w:divsChild>
        <w:div w:id="1406683313">
          <w:marLeft w:val="144"/>
          <w:marRight w:val="0"/>
          <w:marTop w:val="20"/>
          <w:marBottom w:val="0"/>
          <w:divBdr>
            <w:top w:val="none" w:sz="0" w:space="0" w:color="auto"/>
            <w:left w:val="none" w:sz="0" w:space="0" w:color="auto"/>
            <w:bottom w:val="none" w:sz="0" w:space="0" w:color="auto"/>
            <w:right w:val="none" w:sz="0" w:space="0" w:color="auto"/>
          </w:divBdr>
        </w:div>
      </w:divsChild>
    </w:div>
    <w:div w:id="1082331990">
      <w:bodyDiv w:val="1"/>
      <w:marLeft w:val="0"/>
      <w:marRight w:val="0"/>
      <w:marTop w:val="0"/>
      <w:marBottom w:val="0"/>
      <w:divBdr>
        <w:top w:val="none" w:sz="0" w:space="0" w:color="auto"/>
        <w:left w:val="none" w:sz="0" w:space="0" w:color="auto"/>
        <w:bottom w:val="none" w:sz="0" w:space="0" w:color="auto"/>
        <w:right w:val="none" w:sz="0" w:space="0" w:color="auto"/>
      </w:divBdr>
      <w:divsChild>
        <w:div w:id="587881693">
          <w:marLeft w:val="144"/>
          <w:marRight w:val="0"/>
          <w:marTop w:val="20"/>
          <w:marBottom w:val="0"/>
          <w:divBdr>
            <w:top w:val="none" w:sz="0" w:space="0" w:color="auto"/>
            <w:left w:val="none" w:sz="0" w:space="0" w:color="auto"/>
            <w:bottom w:val="none" w:sz="0" w:space="0" w:color="auto"/>
            <w:right w:val="none" w:sz="0" w:space="0" w:color="auto"/>
          </w:divBdr>
        </w:div>
      </w:divsChild>
    </w:div>
    <w:div w:id="1084498532">
      <w:bodyDiv w:val="1"/>
      <w:marLeft w:val="0"/>
      <w:marRight w:val="0"/>
      <w:marTop w:val="0"/>
      <w:marBottom w:val="0"/>
      <w:divBdr>
        <w:top w:val="none" w:sz="0" w:space="0" w:color="auto"/>
        <w:left w:val="none" w:sz="0" w:space="0" w:color="auto"/>
        <w:bottom w:val="none" w:sz="0" w:space="0" w:color="auto"/>
        <w:right w:val="none" w:sz="0" w:space="0" w:color="auto"/>
      </w:divBdr>
    </w:div>
    <w:div w:id="1085145673">
      <w:bodyDiv w:val="1"/>
      <w:marLeft w:val="0"/>
      <w:marRight w:val="0"/>
      <w:marTop w:val="0"/>
      <w:marBottom w:val="0"/>
      <w:divBdr>
        <w:top w:val="none" w:sz="0" w:space="0" w:color="auto"/>
        <w:left w:val="none" w:sz="0" w:space="0" w:color="auto"/>
        <w:bottom w:val="none" w:sz="0" w:space="0" w:color="auto"/>
        <w:right w:val="none" w:sz="0" w:space="0" w:color="auto"/>
      </w:divBdr>
      <w:divsChild>
        <w:div w:id="1812359721">
          <w:marLeft w:val="1166"/>
          <w:marRight w:val="0"/>
          <w:marTop w:val="120"/>
          <w:marBottom w:val="120"/>
          <w:divBdr>
            <w:top w:val="none" w:sz="0" w:space="0" w:color="auto"/>
            <w:left w:val="none" w:sz="0" w:space="0" w:color="auto"/>
            <w:bottom w:val="none" w:sz="0" w:space="0" w:color="auto"/>
            <w:right w:val="none" w:sz="0" w:space="0" w:color="auto"/>
          </w:divBdr>
        </w:div>
      </w:divsChild>
    </w:div>
    <w:div w:id="1103845392">
      <w:bodyDiv w:val="1"/>
      <w:marLeft w:val="0"/>
      <w:marRight w:val="0"/>
      <w:marTop w:val="0"/>
      <w:marBottom w:val="0"/>
      <w:divBdr>
        <w:top w:val="none" w:sz="0" w:space="0" w:color="auto"/>
        <w:left w:val="none" w:sz="0" w:space="0" w:color="auto"/>
        <w:bottom w:val="none" w:sz="0" w:space="0" w:color="auto"/>
        <w:right w:val="none" w:sz="0" w:space="0" w:color="auto"/>
      </w:divBdr>
    </w:div>
    <w:div w:id="1114636374">
      <w:bodyDiv w:val="1"/>
      <w:marLeft w:val="0"/>
      <w:marRight w:val="0"/>
      <w:marTop w:val="0"/>
      <w:marBottom w:val="0"/>
      <w:divBdr>
        <w:top w:val="none" w:sz="0" w:space="0" w:color="auto"/>
        <w:left w:val="none" w:sz="0" w:space="0" w:color="auto"/>
        <w:bottom w:val="none" w:sz="0" w:space="0" w:color="auto"/>
        <w:right w:val="none" w:sz="0" w:space="0" w:color="auto"/>
      </w:divBdr>
    </w:div>
    <w:div w:id="1116214576">
      <w:bodyDiv w:val="1"/>
      <w:marLeft w:val="0"/>
      <w:marRight w:val="0"/>
      <w:marTop w:val="0"/>
      <w:marBottom w:val="0"/>
      <w:divBdr>
        <w:top w:val="none" w:sz="0" w:space="0" w:color="auto"/>
        <w:left w:val="none" w:sz="0" w:space="0" w:color="auto"/>
        <w:bottom w:val="none" w:sz="0" w:space="0" w:color="auto"/>
        <w:right w:val="none" w:sz="0" w:space="0" w:color="auto"/>
      </w:divBdr>
      <w:divsChild>
        <w:div w:id="291206584">
          <w:marLeft w:val="446"/>
          <w:marRight w:val="0"/>
          <w:marTop w:val="0"/>
          <w:marBottom w:val="60"/>
          <w:divBdr>
            <w:top w:val="none" w:sz="0" w:space="0" w:color="auto"/>
            <w:left w:val="none" w:sz="0" w:space="0" w:color="auto"/>
            <w:bottom w:val="none" w:sz="0" w:space="0" w:color="auto"/>
            <w:right w:val="none" w:sz="0" w:space="0" w:color="auto"/>
          </w:divBdr>
        </w:div>
      </w:divsChild>
    </w:div>
    <w:div w:id="1119908821">
      <w:bodyDiv w:val="1"/>
      <w:marLeft w:val="0"/>
      <w:marRight w:val="0"/>
      <w:marTop w:val="0"/>
      <w:marBottom w:val="0"/>
      <w:divBdr>
        <w:top w:val="none" w:sz="0" w:space="0" w:color="auto"/>
        <w:left w:val="none" w:sz="0" w:space="0" w:color="auto"/>
        <w:bottom w:val="none" w:sz="0" w:space="0" w:color="auto"/>
        <w:right w:val="none" w:sz="0" w:space="0" w:color="auto"/>
      </w:divBdr>
    </w:div>
    <w:div w:id="1126003890">
      <w:bodyDiv w:val="1"/>
      <w:marLeft w:val="0"/>
      <w:marRight w:val="0"/>
      <w:marTop w:val="0"/>
      <w:marBottom w:val="0"/>
      <w:divBdr>
        <w:top w:val="none" w:sz="0" w:space="0" w:color="auto"/>
        <w:left w:val="none" w:sz="0" w:space="0" w:color="auto"/>
        <w:bottom w:val="none" w:sz="0" w:space="0" w:color="auto"/>
        <w:right w:val="none" w:sz="0" w:space="0" w:color="auto"/>
      </w:divBdr>
    </w:div>
    <w:div w:id="1129015302">
      <w:bodyDiv w:val="1"/>
      <w:marLeft w:val="0"/>
      <w:marRight w:val="0"/>
      <w:marTop w:val="0"/>
      <w:marBottom w:val="0"/>
      <w:divBdr>
        <w:top w:val="none" w:sz="0" w:space="0" w:color="auto"/>
        <w:left w:val="none" w:sz="0" w:space="0" w:color="auto"/>
        <w:bottom w:val="none" w:sz="0" w:space="0" w:color="auto"/>
        <w:right w:val="none" w:sz="0" w:space="0" w:color="auto"/>
      </w:divBdr>
      <w:divsChild>
        <w:div w:id="1427656147">
          <w:marLeft w:val="446"/>
          <w:marRight w:val="0"/>
          <w:marTop w:val="0"/>
          <w:marBottom w:val="60"/>
          <w:divBdr>
            <w:top w:val="none" w:sz="0" w:space="0" w:color="auto"/>
            <w:left w:val="none" w:sz="0" w:space="0" w:color="auto"/>
            <w:bottom w:val="none" w:sz="0" w:space="0" w:color="auto"/>
            <w:right w:val="none" w:sz="0" w:space="0" w:color="auto"/>
          </w:divBdr>
        </w:div>
      </w:divsChild>
    </w:div>
    <w:div w:id="1140457730">
      <w:bodyDiv w:val="1"/>
      <w:marLeft w:val="0"/>
      <w:marRight w:val="0"/>
      <w:marTop w:val="0"/>
      <w:marBottom w:val="0"/>
      <w:divBdr>
        <w:top w:val="none" w:sz="0" w:space="0" w:color="auto"/>
        <w:left w:val="none" w:sz="0" w:space="0" w:color="auto"/>
        <w:bottom w:val="none" w:sz="0" w:space="0" w:color="auto"/>
        <w:right w:val="none" w:sz="0" w:space="0" w:color="auto"/>
      </w:divBdr>
    </w:div>
    <w:div w:id="1159494460">
      <w:bodyDiv w:val="1"/>
      <w:marLeft w:val="0"/>
      <w:marRight w:val="0"/>
      <w:marTop w:val="0"/>
      <w:marBottom w:val="0"/>
      <w:divBdr>
        <w:top w:val="none" w:sz="0" w:space="0" w:color="auto"/>
        <w:left w:val="none" w:sz="0" w:space="0" w:color="auto"/>
        <w:bottom w:val="none" w:sz="0" w:space="0" w:color="auto"/>
        <w:right w:val="none" w:sz="0" w:space="0" w:color="auto"/>
      </w:divBdr>
    </w:div>
    <w:div w:id="1172598451">
      <w:bodyDiv w:val="1"/>
      <w:marLeft w:val="0"/>
      <w:marRight w:val="0"/>
      <w:marTop w:val="0"/>
      <w:marBottom w:val="0"/>
      <w:divBdr>
        <w:top w:val="none" w:sz="0" w:space="0" w:color="auto"/>
        <w:left w:val="none" w:sz="0" w:space="0" w:color="auto"/>
        <w:bottom w:val="none" w:sz="0" w:space="0" w:color="auto"/>
        <w:right w:val="none" w:sz="0" w:space="0" w:color="auto"/>
      </w:divBdr>
      <w:divsChild>
        <w:div w:id="274823669">
          <w:marLeft w:val="360"/>
          <w:marRight w:val="0"/>
          <w:marTop w:val="0"/>
          <w:marBottom w:val="60"/>
          <w:divBdr>
            <w:top w:val="none" w:sz="0" w:space="0" w:color="auto"/>
            <w:left w:val="none" w:sz="0" w:space="0" w:color="auto"/>
            <w:bottom w:val="none" w:sz="0" w:space="0" w:color="auto"/>
            <w:right w:val="none" w:sz="0" w:space="0" w:color="auto"/>
          </w:divBdr>
        </w:div>
      </w:divsChild>
    </w:div>
    <w:div w:id="1172989118">
      <w:bodyDiv w:val="1"/>
      <w:marLeft w:val="0"/>
      <w:marRight w:val="0"/>
      <w:marTop w:val="0"/>
      <w:marBottom w:val="0"/>
      <w:divBdr>
        <w:top w:val="none" w:sz="0" w:space="0" w:color="auto"/>
        <w:left w:val="none" w:sz="0" w:space="0" w:color="auto"/>
        <w:bottom w:val="none" w:sz="0" w:space="0" w:color="auto"/>
        <w:right w:val="none" w:sz="0" w:space="0" w:color="auto"/>
      </w:divBdr>
    </w:div>
    <w:div w:id="1189026659">
      <w:bodyDiv w:val="1"/>
      <w:marLeft w:val="0"/>
      <w:marRight w:val="0"/>
      <w:marTop w:val="0"/>
      <w:marBottom w:val="0"/>
      <w:divBdr>
        <w:top w:val="none" w:sz="0" w:space="0" w:color="auto"/>
        <w:left w:val="none" w:sz="0" w:space="0" w:color="auto"/>
        <w:bottom w:val="none" w:sz="0" w:space="0" w:color="auto"/>
        <w:right w:val="none" w:sz="0" w:space="0" w:color="auto"/>
      </w:divBdr>
      <w:divsChild>
        <w:div w:id="2007511108">
          <w:marLeft w:val="0"/>
          <w:marRight w:val="0"/>
          <w:marTop w:val="0"/>
          <w:marBottom w:val="0"/>
          <w:divBdr>
            <w:top w:val="none" w:sz="0" w:space="0" w:color="auto"/>
            <w:left w:val="none" w:sz="0" w:space="0" w:color="auto"/>
            <w:bottom w:val="none" w:sz="0" w:space="0" w:color="auto"/>
            <w:right w:val="none" w:sz="0" w:space="0" w:color="auto"/>
          </w:divBdr>
        </w:div>
      </w:divsChild>
    </w:div>
    <w:div w:id="1195538740">
      <w:bodyDiv w:val="1"/>
      <w:marLeft w:val="0"/>
      <w:marRight w:val="0"/>
      <w:marTop w:val="0"/>
      <w:marBottom w:val="0"/>
      <w:divBdr>
        <w:top w:val="none" w:sz="0" w:space="0" w:color="auto"/>
        <w:left w:val="none" w:sz="0" w:space="0" w:color="auto"/>
        <w:bottom w:val="none" w:sz="0" w:space="0" w:color="auto"/>
        <w:right w:val="none" w:sz="0" w:space="0" w:color="auto"/>
      </w:divBdr>
      <w:divsChild>
        <w:div w:id="1653677176">
          <w:marLeft w:val="547"/>
          <w:marRight w:val="0"/>
          <w:marTop w:val="96"/>
          <w:marBottom w:val="0"/>
          <w:divBdr>
            <w:top w:val="none" w:sz="0" w:space="0" w:color="auto"/>
            <w:left w:val="none" w:sz="0" w:space="0" w:color="auto"/>
            <w:bottom w:val="none" w:sz="0" w:space="0" w:color="auto"/>
            <w:right w:val="none" w:sz="0" w:space="0" w:color="auto"/>
          </w:divBdr>
        </w:div>
      </w:divsChild>
    </w:div>
    <w:div w:id="1199198739">
      <w:bodyDiv w:val="1"/>
      <w:marLeft w:val="0"/>
      <w:marRight w:val="0"/>
      <w:marTop w:val="0"/>
      <w:marBottom w:val="0"/>
      <w:divBdr>
        <w:top w:val="none" w:sz="0" w:space="0" w:color="auto"/>
        <w:left w:val="none" w:sz="0" w:space="0" w:color="auto"/>
        <w:bottom w:val="none" w:sz="0" w:space="0" w:color="auto"/>
        <w:right w:val="none" w:sz="0" w:space="0" w:color="auto"/>
      </w:divBdr>
      <w:divsChild>
        <w:div w:id="296036300">
          <w:marLeft w:val="446"/>
          <w:marRight w:val="0"/>
          <w:marTop w:val="0"/>
          <w:marBottom w:val="60"/>
          <w:divBdr>
            <w:top w:val="none" w:sz="0" w:space="0" w:color="auto"/>
            <w:left w:val="none" w:sz="0" w:space="0" w:color="auto"/>
            <w:bottom w:val="none" w:sz="0" w:space="0" w:color="auto"/>
            <w:right w:val="none" w:sz="0" w:space="0" w:color="auto"/>
          </w:divBdr>
        </w:div>
      </w:divsChild>
    </w:div>
    <w:div w:id="1199666726">
      <w:bodyDiv w:val="1"/>
      <w:marLeft w:val="0"/>
      <w:marRight w:val="0"/>
      <w:marTop w:val="0"/>
      <w:marBottom w:val="0"/>
      <w:divBdr>
        <w:top w:val="none" w:sz="0" w:space="0" w:color="auto"/>
        <w:left w:val="none" w:sz="0" w:space="0" w:color="auto"/>
        <w:bottom w:val="none" w:sz="0" w:space="0" w:color="auto"/>
        <w:right w:val="none" w:sz="0" w:space="0" w:color="auto"/>
      </w:divBdr>
      <w:divsChild>
        <w:div w:id="373624678">
          <w:marLeft w:val="1166"/>
          <w:marRight w:val="0"/>
          <w:marTop w:val="120"/>
          <w:marBottom w:val="120"/>
          <w:divBdr>
            <w:top w:val="none" w:sz="0" w:space="0" w:color="auto"/>
            <w:left w:val="none" w:sz="0" w:space="0" w:color="auto"/>
            <w:bottom w:val="none" w:sz="0" w:space="0" w:color="auto"/>
            <w:right w:val="none" w:sz="0" w:space="0" w:color="auto"/>
          </w:divBdr>
        </w:div>
        <w:div w:id="467479543">
          <w:marLeft w:val="1166"/>
          <w:marRight w:val="0"/>
          <w:marTop w:val="120"/>
          <w:marBottom w:val="120"/>
          <w:divBdr>
            <w:top w:val="none" w:sz="0" w:space="0" w:color="auto"/>
            <w:left w:val="none" w:sz="0" w:space="0" w:color="auto"/>
            <w:bottom w:val="none" w:sz="0" w:space="0" w:color="auto"/>
            <w:right w:val="none" w:sz="0" w:space="0" w:color="auto"/>
          </w:divBdr>
        </w:div>
        <w:div w:id="887228101">
          <w:marLeft w:val="1166"/>
          <w:marRight w:val="0"/>
          <w:marTop w:val="120"/>
          <w:marBottom w:val="120"/>
          <w:divBdr>
            <w:top w:val="none" w:sz="0" w:space="0" w:color="auto"/>
            <w:left w:val="none" w:sz="0" w:space="0" w:color="auto"/>
            <w:bottom w:val="none" w:sz="0" w:space="0" w:color="auto"/>
            <w:right w:val="none" w:sz="0" w:space="0" w:color="auto"/>
          </w:divBdr>
        </w:div>
        <w:div w:id="1034386061">
          <w:marLeft w:val="1166"/>
          <w:marRight w:val="0"/>
          <w:marTop w:val="120"/>
          <w:marBottom w:val="120"/>
          <w:divBdr>
            <w:top w:val="none" w:sz="0" w:space="0" w:color="auto"/>
            <w:left w:val="none" w:sz="0" w:space="0" w:color="auto"/>
            <w:bottom w:val="none" w:sz="0" w:space="0" w:color="auto"/>
            <w:right w:val="none" w:sz="0" w:space="0" w:color="auto"/>
          </w:divBdr>
        </w:div>
      </w:divsChild>
    </w:div>
    <w:div w:id="1207913292">
      <w:bodyDiv w:val="1"/>
      <w:marLeft w:val="0"/>
      <w:marRight w:val="0"/>
      <w:marTop w:val="0"/>
      <w:marBottom w:val="0"/>
      <w:divBdr>
        <w:top w:val="none" w:sz="0" w:space="0" w:color="auto"/>
        <w:left w:val="none" w:sz="0" w:space="0" w:color="auto"/>
        <w:bottom w:val="none" w:sz="0" w:space="0" w:color="auto"/>
        <w:right w:val="none" w:sz="0" w:space="0" w:color="auto"/>
      </w:divBdr>
    </w:div>
    <w:div w:id="1219825530">
      <w:bodyDiv w:val="1"/>
      <w:marLeft w:val="0"/>
      <w:marRight w:val="0"/>
      <w:marTop w:val="0"/>
      <w:marBottom w:val="0"/>
      <w:divBdr>
        <w:top w:val="none" w:sz="0" w:space="0" w:color="auto"/>
        <w:left w:val="none" w:sz="0" w:space="0" w:color="auto"/>
        <w:bottom w:val="none" w:sz="0" w:space="0" w:color="auto"/>
        <w:right w:val="none" w:sz="0" w:space="0" w:color="auto"/>
      </w:divBdr>
      <w:divsChild>
        <w:div w:id="881017362">
          <w:marLeft w:val="446"/>
          <w:marRight w:val="0"/>
          <w:marTop w:val="20"/>
          <w:marBottom w:val="0"/>
          <w:divBdr>
            <w:top w:val="none" w:sz="0" w:space="0" w:color="auto"/>
            <w:left w:val="none" w:sz="0" w:space="0" w:color="auto"/>
            <w:bottom w:val="none" w:sz="0" w:space="0" w:color="auto"/>
            <w:right w:val="none" w:sz="0" w:space="0" w:color="auto"/>
          </w:divBdr>
        </w:div>
      </w:divsChild>
    </w:div>
    <w:div w:id="1220021053">
      <w:bodyDiv w:val="1"/>
      <w:marLeft w:val="0"/>
      <w:marRight w:val="0"/>
      <w:marTop w:val="0"/>
      <w:marBottom w:val="0"/>
      <w:divBdr>
        <w:top w:val="none" w:sz="0" w:space="0" w:color="auto"/>
        <w:left w:val="none" w:sz="0" w:space="0" w:color="auto"/>
        <w:bottom w:val="none" w:sz="0" w:space="0" w:color="auto"/>
        <w:right w:val="none" w:sz="0" w:space="0" w:color="auto"/>
      </w:divBdr>
    </w:div>
    <w:div w:id="1227953535">
      <w:bodyDiv w:val="1"/>
      <w:marLeft w:val="0"/>
      <w:marRight w:val="0"/>
      <w:marTop w:val="0"/>
      <w:marBottom w:val="0"/>
      <w:divBdr>
        <w:top w:val="none" w:sz="0" w:space="0" w:color="auto"/>
        <w:left w:val="none" w:sz="0" w:space="0" w:color="auto"/>
        <w:bottom w:val="none" w:sz="0" w:space="0" w:color="auto"/>
        <w:right w:val="none" w:sz="0" w:space="0" w:color="auto"/>
      </w:divBdr>
      <w:divsChild>
        <w:div w:id="1699811224">
          <w:marLeft w:val="144"/>
          <w:marRight w:val="0"/>
          <w:marTop w:val="20"/>
          <w:marBottom w:val="0"/>
          <w:divBdr>
            <w:top w:val="none" w:sz="0" w:space="0" w:color="auto"/>
            <w:left w:val="none" w:sz="0" w:space="0" w:color="auto"/>
            <w:bottom w:val="none" w:sz="0" w:space="0" w:color="auto"/>
            <w:right w:val="none" w:sz="0" w:space="0" w:color="auto"/>
          </w:divBdr>
        </w:div>
      </w:divsChild>
    </w:div>
    <w:div w:id="1230843567">
      <w:bodyDiv w:val="1"/>
      <w:marLeft w:val="0"/>
      <w:marRight w:val="0"/>
      <w:marTop w:val="0"/>
      <w:marBottom w:val="0"/>
      <w:divBdr>
        <w:top w:val="none" w:sz="0" w:space="0" w:color="auto"/>
        <w:left w:val="none" w:sz="0" w:space="0" w:color="auto"/>
        <w:bottom w:val="none" w:sz="0" w:space="0" w:color="auto"/>
        <w:right w:val="none" w:sz="0" w:space="0" w:color="auto"/>
      </w:divBdr>
      <w:divsChild>
        <w:div w:id="1318532799">
          <w:marLeft w:val="446"/>
          <w:marRight w:val="0"/>
          <w:marTop w:val="0"/>
          <w:marBottom w:val="60"/>
          <w:divBdr>
            <w:top w:val="none" w:sz="0" w:space="0" w:color="auto"/>
            <w:left w:val="none" w:sz="0" w:space="0" w:color="auto"/>
            <w:bottom w:val="none" w:sz="0" w:space="0" w:color="auto"/>
            <w:right w:val="none" w:sz="0" w:space="0" w:color="auto"/>
          </w:divBdr>
        </w:div>
      </w:divsChild>
    </w:div>
    <w:div w:id="1238132226">
      <w:bodyDiv w:val="1"/>
      <w:marLeft w:val="0"/>
      <w:marRight w:val="0"/>
      <w:marTop w:val="0"/>
      <w:marBottom w:val="0"/>
      <w:divBdr>
        <w:top w:val="none" w:sz="0" w:space="0" w:color="auto"/>
        <w:left w:val="none" w:sz="0" w:space="0" w:color="auto"/>
        <w:bottom w:val="none" w:sz="0" w:space="0" w:color="auto"/>
        <w:right w:val="none" w:sz="0" w:space="0" w:color="auto"/>
      </w:divBdr>
      <w:divsChild>
        <w:div w:id="598757303">
          <w:marLeft w:val="187"/>
          <w:marRight w:val="0"/>
          <w:marTop w:val="0"/>
          <w:marBottom w:val="0"/>
          <w:divBdr>
            <w:top w:val="none" w:sz="0" w:space="0" w:color="auto"/>
            <w:left w:val="none" w:sz="0" w:space="0" w:color="auto"/>
            <w:bottom w:val="none" w:sz="0" w:space="0" w:color="auto"/>
            <w:right w:val="none" w:sz="0" w:space="0" w:color="auto"/>
          </w:divBdr>
        </w:div>
        <w:div w:id="1587301795">
          <w:marLeft w:val="187"/>
          <w:marRight w:val="0"/>
          <w:marTop w:val="0"/>
          <w:marBottom w:val="0"/>
          <w:divBdr>
            <w:top w:val="none" w:sz="0" w:space="0" w:color="auto"/>
            <w:left w:val="none" w:sz="0" w:space="0" w:color="auto"/>
            <w:bottom w:val="none" w:sz="0" w:space="0" w:color="auto"/>
            <w:right w:val="none" w:sz="0" w:space="0" w:color="auto"/>
          </w:divBdr>
        </w:div>
        <w:div w:id="1929774911">
          <w:marLeft w:val="187"/>
          <w:marRight w:val="0"/>
          <w:marTop w:val="0"/>
          <w:marBottom w:val="0"/>
          <w:divBdr>
            <w:top w:val="none" w:sz="0" w:space="0" w:color="auto"/>
            <w:left w:val="none" w:sz="0" w:space="0" w:color="auto"/>
            <w:bottom w:val="none" w:sz="0" w:space="0" w:color="auto"/>
            <w:right w:val="none" w:sz="0" w:space="0" w:color="auto"/>
          </w:divBdr>
        </w:div>
      </w:divsChild>
    </w:div>
    <w:div w:id="1248230622">
      <w:bodyDiv w:val="1"/>
      <w:marLeft w:val="0"/>
      <w:marRight w:val="0"/>
      <w:marTop w:val="0"/>
      <w:marBottom w:val="0"/>
      <w:divBdr>
        <w:top w:val="none" w:sz="0" w:space="0" w:color="auto"/>
        <w:left w:val="none" w:sz="0" w:space="0" w:color="auto"/>
        <w:bottom w:val="none" w:sz="0" w:space="0" w:color="auto"/>
        <w:right w:val="none" w:sz="0" w:space="0" w:color="auto"/>
      </w:divBdr>
      <w:divsChild>
        <w:div w:id="216282077">
          <w:marLeft w:val="446"/>
          <w:marRight w:val="0"/>
          <w:marTop w:val="0"/>
          <w:marBottom w:val="60"/>
          <w:divBdr>
            <w:top w:val="none" w:sz="0" w:space="0" w:color="auto"/>
            <w:left w:val="none" w:sz="0" w:space="0" w:color="auto"/>
            <w:bottom w:val="none" w:sz="0" w:space="0" w:color="auto"/>
            <w:right w:val="none" w:sz="0" w:space="0" w:color="auto"/>
          </w:divBdr>
        </w:div>
      </w:divsChild>
    </w:div>
    <w:div w:id="1256864638">
      <w:bodyDiv w:val="1"/>
      <w:marLeft w:val="0"/>
      <w:marRight w:val="0"/>
      <w:marTop w:val="0"/>
      <w:marBottom w:val="0"/>
      <w:divBdr>
        <w:top w:val="none" w:sz="0" w:space="0" w:color="auto"/>
        <w:left w:val="none" w:sz="0" w:space="0" w:color="auto"/>
        <w:bottom w:val="none" w:sz="0" w:space="0" w:color="auto"/>
        <w:right w:val="none" w:sz="0" w:space="0" w:color="auto"/>
      </w:divBdr>
    </w:div>
    <w:div w:id="1261062326">
      <w:bodyDiv w:val="1"/>
      <w:marLeft w:val="0"/>
      <w:marRight w:val="0"/>
      <w:marTop w:val="0"/>
      <w:marBottom w:val="0"/>
      <w:divBdr>
        <w:top w:val="none" w:sz="0" w:space="0" w:color="auto"/>
        <w:left w:val="none" w:sz="0" w:space="0" w:color="auto"/>
        <w:bottom w:val="none" w:sz="0" w:space="0" w:color="auto"/>
        <w:right w:val="none" w:sz="0" w:space="0" w:color="auto"/>
      </w:divBdr>
      <w:divsChild>
        <w:div w:id="1806193848">
          <w:marLeft w:val="446"/>
          <w:marRight w:val="0"/>
          <w:marTop w:val="0"/>
          <w:marBottom w:val="60"/>
          <w:divBdr>
            <w:top w:val="none" w:sz="0" w:space="0" w:color="auto"/>
            <w:left w:val="none" w:sz="0" w:space="0" w:color="auto"/>
            <w:bottom w:val="none" w:sz="0" w:space="0" w:color="auto"/>
            <w:right w:val="none" w:sz="0" w:space="0" w:color="auto"/>
          </w:divBdr>
        </w:div>
      </w:divsChild>
    </w:div>
    <w:div w:id="1262564553">
      <w:bodyDiv w:val="1"/>
      <w:marLeft w:val="0"/>
      <w:marRight w:val="0"/>
      <w:marTop w:val="0"/>
      <w:marBottom w:val="0"/>
      <w:divBdr>
        <w:top w:val="none" w:sz="0" w:space="0" w:color="auto"/>
        <w:left w:val="none" w:sz="0" w:space="0" w:color="auto"/>
        <w:bottom w:val="none" w:sz="0" w:space="0" w:color="auto"/>
        <w:right w:val="none" w:sz="0" w:space="0" w:color="auto"/>
      </w:divBdr>
      <w:divsChild>
        <w:div w:id="1709404990">
          <w:marLeft w:val="144"/>
          <w:marRight w:val="0"/>
          <w:marTop w:val="20"/>
          <w:marBottom w:val="0"/>
          <w:divBdr>
            <w:top w:val="none" w:sz="0" w:space="0" w:color="auto"/>
            <w:left w:val="none" w:sz="0" w:space="0" w:color="auto"/>
            <w:bottom w:val="none" w:sz="0" w:space="0" w:color="auto"/>
            <w:right w:val="none" w:sz="0" w:space="0" w:color="auto"/>
          </w:divBdr>
        </w:div>
      </w:divsChild>
    </w:div>
    <w:div w:id="1276131070">
      <w:bodyDiv w:val="1"/>
      <w:marLeft w:val="0"/>
      <w:marRight w:val="0"/>
      <w:marTop w:val="0"/>
      <w:marBottom w:val="0"/>
      <w:divBdr>
        <w:top w:val="none" w:sz="0" w:space="0" w:color="auto"/>
        <w:left w:val="none" w:sz="0" w:space="0" w:color="auto"/>
        <w:bottom w:val="none" w:sz="0" w:space="0" w:color="auto"/>
        <w:right w:val="none" w:sz="0" w:space="0" w:color="auto"/>
      </w:divBdr>
    </w:div>
    <w:div w:id="1279605105">
      <w:bodyDiv w:val="1"/>
      <w:marLeft w:val="0"/>
      <w:marRight w:val="0"/>
      <w:marTop w:val="0"/>
      <w:marBottom w:val="0"/>
      <w:divBdr>
        <w:top w:val="none" w:sz="0" w:space="0" w:color="auto"/>
        <w:left w:val="none" w:sz="0" w:space="0" w:color="auto"/>
        <w:bottom w:val="none" w:sz="0" w:space="0" w:color="auto"/>
        <w:right w:val="none" w:sz="0" w:space="0" w:color="auto"/>
      </w:divBdr>
    </w:div>
    <w:div w:id="1281834723">
      <w:bodyDiv w:val="1"/>
      <w:marLeft w:val="0"/>
      <w:marRight w:val="0"/>
      <w:marTop w:val="0"/>
      <w:marBottom w:val="0"/>
      <w:divBdr>
        <w:top w:val="none" w:sz="0" w:space="0" w:color="auto"/>
        <w:left w:val="none" w:sz="0" w:space="0" w:color="auto"/>
        <w:bottom w:val="none" w:sz="0" w:space="0" w:color="auto"/>
        <w:right w:val="none" w:sz="0" w:space="0" w:color="auto"/>
      </w:divBdr>
      <w:divsChild>
        <w:div w:id="209996093">
          <w:marLeft w:val="446"/>
          <w:marRight w:val="0"/>
          <w:marTop w:val="0"/>
          <w:marBottom w:val="60"/>
          <w:divBdr>
            <w:top w:val="none" w:sz="0" w:space="0" w:color="auto"/>
            <w:left w:val="none" w:sz="0" w:space="0" w:color="auto"/>
            <w:bottom w:val="none" w:sz="0" w:space="0" w:color="auto"/>
            <w:right w:val="none" w:sz="0" w:space="0" w:color="auto"/>
          </w:divBdr>
        </w:div>
      </w:divsChild>
    </w:div>
    <w:div w:id="1293248086">
      <w:bodyDiv w:val="1"/>
      <w:marLeft w:val="0"/>
      <w:marRight w:val="0"/>
      <w:marTop w:val="0"/>
      <w:marBottom w:val="0"/>
      <w:divBdr>
        <w:top w:val="none" w:sz="0" w:space="0" w:color="auto"/>
        <w:left w:val="none" w:sz="0" w:space="0" w:color="auto"/>
        <w:bottom w:val="none" w:sz="0" w:space="0" w:color="auto"/>
        <w:right w:val="none" w:sz="0" w:space="0" w:color="auto"/>
      </w:divBdr>
      <w:divsChild>
        <w:div w:id="1726948356">
          <w:marLeft w:val="144"/>
          <w:marRight w:val="0"/>
          <w:marTop w:val="20"/>
          <w:marBottom w:val="0"/>
          <w:divBdr>
            <w:top w:val="none" w:sz="0" w:space="0" w:color="auto"/>
            <w:left w:val="none" w:sz="0" w:space="0" w:color="auto"/>
            <w:bottom w:val="none" w:sz="0" w:space="0" w:color="auto"/>
            <w:right w:val="none" w:sz="0" w:space="0" w:color="auto"/>
          </w:divBdr>
        </w:div>
      </w:divsChild>
    </w:div>
    <w:div w:id="1297447526">
      <w:bodyDiv w:val="1"/>
      <w:marLeft w:val="0"/>
      <w:marRight w:val="0"/>
      <w:marTop w:val="0"/>
      <w:marBottom w:val="0"/>
      <w:divBdr>
        <w:top w:val="none" w:sz="0" w:space="0" w:color="auto"/>
        <w:left w:val="none" w:sz="0" w:space="0" w:color="auto"/>
        <w:bottom w:val="none" w:sz="0" w:space="0" w:color="auto"/>
        <w:right w:val="none" w:sz="0" w:space="0" w:color="auto"/>
      </w:divBdr>
    </w:div>
    <w:div w:id="1304001658">
      <w:bodyDiv w:val="1"/>
      <w:marLeft w:val="0"/>
      <w:marRight w:val="0"/>
      <w:marTop w:val="0"/>
      <w:marBottom w:val="0"/>
      <w:divBdr>
        <w:top w:val="none" w:sz="0" w:space="0" w:color="auto"/>
        <w:left w:val="none" w:sz="0" w:space="0" w:color="auto"/>
        <w:bottom w:val="none" w:sz="0" w:space="0" w:color="auto"/>
        <w:right w:val="none" w:sz="0" w:space="0" w:color="auto"/>
      </w:divBdr>
    </w:div>
    <w:div w:id="1308895648">
      <w:bodyDiv w:val="1"/>
      <w:marLeft w:val="0"/>
      <w:marRight w:val="0"/>
      <w:marTop w:val="0"/>
      <w:marBottom w:val="0"/>
      <w:divBdr>
        <w:top w:val="none" w:sz="0" w:space="0" w:color="auto"/>
        <w:left w:val="none" w:sz="0" w:space="0" w:color="auto"/>
        <w:bottom w:val="none" w:sz="0" w:space="0" w:color="auto"/>
        <w:right w:val="none" w:sz="0" w:space="0" w:color="auto"/>
      </w:divBdr>
    </w:div>
    <w:div w:id="1309359454">
      <w:bodyDiv w:val="1"/>
      <w:marLeft w:val="0"/>
      <w:marRight w:val="0"/>
      <w:marTop w:val="0"/>
      <w:marBottom w:val="0"/>
      <w:divBdr>
        <w:top w:val="none" w:sz="0" w:space="0" w:color="auto"/>
        <w:left w:val="none" w:sz="0" w:space="0" w:color="auto"/>
        <w:bottom w:val="none" w:sz="0" w:space="0" w:color="auto"/>
        <w:right w:val="none" w:sz="0" w:space="0" w:color="auto"/>
      </w:divBdr>
    </w:div>
    <w:div w:id="1326736773">
      <w:bodyDiv w:val="1"/>
      <w:marLeft w:val="0"/>
      <w:marRight w:val="0"/>
      <w:marTop w:val="0"/>
      <w:marBottom w:val="0"/>
      <w:divBdr>
        <w:top w:val="none" w:sz="0" w:space="0" w:color="auto"/>
        <w:left w:val="none" w:sz="0" w:space="0" w:color="auto"/>
        <w:bottom w:val="none" w:sz="0" w:space="0" w:color="auto"/>
        <w:right w:val="none" w:sz="0" w:space="0" w:color="auto"/>
      </w:divBdr>
      <w:divsChild>
        <w:div w:id="9836433">
          <w:marLeft w:val="187"/>
          <w:marRight w:val="0"/>
          <w:marTop w:val="0"/>
          <w:marBottom w:val="0"/>
          <w:divBdr>
            <w:top w:val="none" w:sz="0" w:space="0" w:color="auto"/>
            <w:left w:val="none" w:sz="0" w:space="0" w:color="auto"/>
            <w:bottom w:val="none" w:sz="0" w:space="0" w:color="auto"/>
            <w:right w:val="none" w:sz="0" w:space="0" w:color="auto"/>
          </w:divBdr>
        </w:div>
        <w:div w:id="1297029160">
          <w:marLeft w:val="187"/>
          <w:marRight w:val="0"/>
          <w:marTop w:val="0"/>
          <w:marBottom w:val="0"/>
          <w:divBdr>
            <w:top w:val="none" w:sz="0" w:space="0" w:color="auto"/>
            <w:left w:val="none" w:sz="0" w:space="0" w:color="auto"/>
            <w:bottom w:val="none" w:sz="0" w:space="0" w:color="auto"/>
            <w:right w:val="none" w:sz="0" w:space="0" w:color="auto"/>
          </w:divBdr>
        </w:div>
        <w:div w:id="1641184857">
          <w:marLeft w:val="187"/>
          <w:marRight w:val="0"/>
          <w:marTop w:val="0"/>
          <w:marBottom w:val="0"/>
          <w:divBdr>
            <w:top w:val="none" w:sz="0" w:space="0" w:color="auto"/>
            <w:left w:val="none" w:sz="0" w:space="0" w:color="auto"/>
            <w:bottom w:val="none" w:sz="0" w:space="0" w:color="auto"/>
            <w:right w:val="none" w:sz="0" w:space="0" w:color="auto"/>
          </w:divBdr>
        </w:div>
        <w:div w:id="2110345136">
          <w:marLeft w:val="187"/>
          <w:marRight w:val="0"/>
          <w:marTop w:val="0"/>
          <w:marBottom w:val="0"/>
          <w:divBdr>
            <w:top w:val="none" w:sz="0" w:space="0" w:color="auto"/>
            <w:left w:val="none" w:sz="0" w:space="0" w:color="auto"/>
            <w:bottom w:val="none" w:sz="0" w:space="0" w:color="auto"/>
            <w:right w:val="none" w:sz="0" w:space="0" w:color="auto"/>
          </w:divBdr>
        </w:div>
      </w:divsChild>
    </w:div>
    <w:div w:id="1334796925">
      <w:bodyDiv w:val="1"/>
      <w:marLeft w:val="0"/>
      <w:marRight w:val="0"/>
      <w:marTop w:val="0"/>
      <w:marBottom w:val="0"/>
      <w:divBdr>
        <w:top w:val="none" w:sz="0" w:space="0" w:color="auto"/>
        <w:left w:val="none" w:sz="0" w:space="0" w:color="auto"/>
        <w:bottom w:val="none" w:sz="0" w:space="0" w:color="auto"/>
        <w:right w:val="none" w:sz="0" w:space="0" w:color="auto"/>
      </w:divBdr>
      <w:divsChild>
        <w:div w:id="1261796269">
          <w:marLeft w:val="0"/>
          <w:marRight w:val="0"/>
          <w:marTop w:val="0"/>
          <w:marBottom w:val="0"/>
          <w:divBdr>
            <w:top w:val="none" w:sz="0" w:space="0" w:color="auto"/>
            <w:left w:val="none" w:sz="0" w:space="0" w:color="auto"/>
            <w:bottom w:val="none" w:sz="0" w:space="0" w:color="auto"/>
            <w:right w:val="none" w:sz="0" w:space="0" w:color="auto"/>
          </w:divBdr>
          <w:divsChild>
            <w:div w:id="1715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306">
      <w:bodyDiv w:val="1"/>
      <w:marLeft w:val="0"/>
      <w:marRight w:val="0"/>
      <w:marTop w:val="0"/>
      <w:marBottom w:val="0"/>
      <w:divBdr>
        <w:top w:val="none" w:sz="0" w:space="0" w:color="auto"/>
        <w:left w:val="none" w:sz="0" w:space="0" w:color="auto"/>
        <w:bottom w:val="none" w:sz="0" w:space="0" w:color="auto"/>
        <w:right w:val="none" w:sz="0" w:space="0" w:color="auto"/>
      </w:divBdr>
    </w:div>
    <w:div w:id="1340808993">
      <w:bodyDiv w:val="1"/>
      <w:marLeft w:val="0"/>
      <w:marRight w:val="0"/>
      <w:marTop w:val="0"/>
      <w:marBottom w:val="0"/>
      <w:divBdr>
        <w:top w:val="none" w:sz="0" w:space="0" w:color="auto"/>
        <w:left w:val="none" w:sz="0" w:space="0" w:color="auto"/>
        <w:bottom w:val="none" w:sz="0" w:space="0" w:color="auto"/>
        <w:right w:val="none" w:sz="0" w:space="0" w:color="auto"/>
      </w:divBdr>
      <w:divsChild>
        <w:div w:id="955527313">
          <w:marLeft w:val="446"/>
          <w:marRight w:val="0"/>
          <w:marTop w:val="0"/>
          <w:marBottom w:val="60"/>
          <w:divBdr>
            <w:top w:val="none" w:sz="0" w:space="0" w:color="auto"/>
            <w:left w:val="none" w:sz="0" w:space="0" w:color="auto"/>
            <w:bottom w:val="none" w:sz="0" w:space="0" w:color="auto"/>
            <w:right w:val="none" w:sz="0" w:space="0" w:color="auto"/>
          </w:divBdr>
        </w:div>
      </w:divsChild>
    </w:div>
    <w:div w:id="1354066652">
      <w:bodyDiv w:val="1"/>
      <w:marLeft w:val="0"/>
      <w:marRight w:val="0"/>
      <w:marTop w:val="0"/>
      <w:marBottom w:val="0"/>
      <w:divBdr>
        <w:top w:val="none" w:sz="0" w:space="0" w:color="auto"/>
        <w:left w:val="none" w:sz="0" w:space="0" w:color="auto"/>
        <w:bottom w:val="none" w:sz="0" w:space="0" w:color="auto"/>
        <w:right w:val="none" w:sz="0" w:space="0" w:color="auto"/>
      </w:divBdr>
      <w:divsChild>
        <w:div w:id="642543685">
          <w:marLeft w:val="187"/>
          <w:marRight w:val="0"/>
          <w:marTop w:val="0"/>
          <w:marBottom w:val="0"/>
          <w:divBdr>
            <w:top w:val="none" w:sz="0" w:space="0" w:color="auto"/>
            <w:left w:val="none" w:sz="0" w:space="0" w:color="auto"/>
            <w:bottom w:val="none" w:sz="0" w:space="0" w:color="auto"/>
            <w:right w:val="none" w:sz="0" w:space="0" w:color="auto"/>
          </w:divBdr>
        </w:div>
        <w:div w:id="1958295137">
          <w:marLeft w:val="187"/>
          <w:marRight w:val="0"/>
          <w:marTop w:val="0"/>
          <w:marBottom w:val="0"/>
          <w:divBdr>
            <w:top w:val="none" w:sz="0" w:space="0" w:color="auto"/>
            <w:left w:val="none" w:sz="0" w:space="0" w:color="auto"/>
            <w:bottom w:val="none" w:sz="0" w:space="0" w:color="auto"/>
            <w:right w:val="none" w:sz="0" w:space="0" w:color="auto"/>
          </w:divBdr>
        </w:div>
        <w:div w:id="2048486549">
          <w:marLeft w:val="187"/>
          <w:marRight w:val="0"/>
          <w:marTop w:val="0"/>
          <w:marBottom w:val="0"/>
          <w:divBdr>
            <w:top w:val="none" w:sz="0" w:space="0" w:color="auto"/>
            <w:left w:val="none" w:sz="0" w:space="0" w:color="auto"/>
            <w:bottom w:val="none" w:sz="0" w:space="0" w:color="auto"/>
            <w:right w:val="none" w:sz="0" w:space="0" w:color="auto"/>
          </w:divBdr>
        </w:div>
      </w:divsChild>
    </w:div>
    <w:div w:id="1359161786">
      <w:bodyDiv w:val="1"/>
      <w:marLeft w:val="0"/>
      <w:marRight w:val="0"/>
      <w:marTop w:val="0"/>
      <w:marBottom w:val="0"/>
      <w:divBdr>
        <w:top w:val="none" w:sz="0" w:space="0" w:color="auto"/>
        <w:left w:val="none" w:sz="0" w:space="0" w:color="auto"/>
        <w:bottom w:val="none" w:sz="0" w:space="0" w:color="auto"/>
        <w:right w:val="none" w:sz="0" w:space="0" w:color="auto"/>
      </w:divBdr>
    </w:div>
    <w:div w:id="1367607247">
      <w:bodyDiv w:val="1"/>
      <w:marLeft w:val="0"/>
      <w:marRight w:val="0"/>
      <w:marTop w:val="0"/>
      <w:marBottom w:val="0"/>
      <w:divBdr>
        <w:top w:val="none" w:sz="0" w:space="0" w:color="auto"/>
        <w:left w:val="none" w:sz="0" w:space="0" w:color="auto"/>
        <w:bottom w:val="none" w:sz="0" w:space="0" w:color="auto"/>
        <w:right w:val="none" w:sz="0" w:space="0" w:color="auto"/>
      </w:divBdr>
      <w:divsChild>
        <w:div w:id="1891189573">
          <w:marLeft w:val="360"/>
          <w:marRight w:val="0"/>
          <w:marTop w:val="0"/>
          <w:marBottom w:val="60"/>
          <w:divBdr>
            <w:top w:val="none" w:sz="0" w:space="0" w:color="auto"/>
            <w:left w:val="none" w:sz="0" w:space="0" w:color="auto"/>
            <w:bottom w:val="none" w:sz="0" w:space="0" w:color="auto"/>
            <w:right w:val="none" w:sz="0" w:space="0" w:color="auto"/>
          </w:divBdr>
        </w:div>
      </w:divsChild>
    </w:div>
    <w:div w:id="1378817853">
      <w:bodyDiv w:val="1"/>
      <w:marLeft w:val="0"/>
      <w:marRight w:val="0"/>
      <w:marTop w:val="0"/>
      <w:marBottom w:val="0"/>
      <w:divBdr>
        <w:top w:val="none" w:sz="0" w:space="0" w:color="auto"/>
        <w:left w:val="none" w:sz="0" w:space="0" w:color="auto"/>
        <w:bottom w:val="none" w:sz="0" w:space="0" w:color="auto"/>
        <w:right w:val="none" w:sz="0" w:space="0" w:color="auto"/>
      </w:divBdr>
    </w:div>
    <w:div w:id="1385176008">
      <w:bodyDiv w:val="1"/>
      <w:marLeft w:val="0"/>
      <w:marRight w:val="0"/>
      <w:marTop w:val="0"/>
      <w:marBottom w:val="0"/>
      <w:divBdr>
        <w:top w:val="none" w:sz="0" w:space="0" w:color="auto"/>
        <w:left w:val="none" w:sz="0" w:space="0" w:color="auto"/>
        <w:bottom w:val="none" w:sz="0" w:space="0" w:color="auto"/>
        <w:right w:val="none" w:sz="0" w:space="0" w:color="auto"/>
      </w:divBdr>
    </w:div>
    <w:div w:id="1387872850">
      <w:bodyDiv w:val="1"/>
      <w:marLeft w:val="0"/>
      <w:marRight w:val="0"/>
      <w:marTop w:val="0"/>
      <w:marBottom w:val="0"/>
      <w:divBdr>
        <w:top w:val="none" w:sz="0" w:space="0" w:color="auto"/>
        <w:left w:val="none" w:sz="0" w:space="0" w:color="auto"/>
        <w:bottom w:val="none" w:sz="0" w:space="0" w:color="auto"/>
        <w:right w:val="none" w:sz="0" w:space="0" w:color="auto"/>
      </w:divBdr>
      <w:divsChild>
        <w:div w:id="1708673405">
          <w:marLeft w:val="144"/>
          <w:marRight w:val="0"/>
          <w:marTop w:val="20"/>
          <w:marBottom w:val="0"/>
          <w:divBdr>
            <w:top w:val="none" w:sz="0" w:space="0" w:color="auto"/>
            <w:left w:val="none" w:sz="0" w:space="0" w:color="auto"/>
            <w:bottom w:val="none" w:sz="0" w:space="0" w:color="auto"/>
            <w:right w:val="none" w:sz="0" w:space="0" w:color="auto"/>
          </w:divBdr>
        </w:div>
      </w:divsChild>
    </w:div>
    <w:div w:id="1394113752">
      <w:bodyDiv w:val="1"/>
      <w:marLeft w:val="0"/>
      <w:marRight w:val="0"/>
      <w:marTop w:val="0"/>
      <w:marBottom w:val="0"/>
      <w:divBdr>
        <w:top w:val="none" w:sz="0" w:space="0" w:color="auto"/>
        <w:left w:val="none" w:sz="0" w:space="0" w:color="auto"/>
        <w:bottom w:val="none" w:sz="0" w:space="0" w:color="auto"/>
        <w:right w:val="none" w:sz="0" w:space="0" w:color="auto"/>
      </w:divBdr>
    </w:div>
    <w:div w:id="1454011374">
      <w:bodyDiv w:val="1"/>
      <w:marLeft w:val="0"/>
      <w:marRight w:val="0"/>
      <w:marTop w:val="0"/>
      <w:marBottom w:val="0"/>
      <w:divBdr>
        <w:top w:val="none" w:sz="0" w:space="0" w:color="auto"/>
        <w:left w:val="none" w:sz="0" w:space="0" w:color="auto"/>
        <w:bottom w:val="none" w:sz="0" w:space="0" w:color="auto"/>
        <w:right w:val="none" w:sz="0" w:space="0" w:color="auto"/>
      </w:divBdr>
    </w:div>
    <w:div w:id="1457720520">
      <w:bodyDiv w:val="1"/>
      <w:marLeft w:val="0"/>
      <w:marRight w:val="0"/>
      <w:marTop w:val="0"/>
      <w:marBottom w:val="0"/>
      <w:divBdr>
        <w:top w:val="none" w:sz="0" w:space="0" w:color="auto"/>
        <w:left w:val="none" w:sz="0" w:space="0" w:color="auto"/>
        <w:bottom w:val="none" w:sz="0" w:space="0" w:color="auto"/>
        <w:right w:val="none" w:sz="0" w:space="0" w:color="auto"/>
      </w:divBdr>
      <w:divsChild>
        <w:div w:id="116148840">
          <w:marLeft w:val="446"/>
          <w:marRight w:val="0"/>
          <w:marTop w:val="0"/>
          <w:marBottom w:val="0"/>
          <w:divBdr>
            <w:top w:val="none" w:sz="0" w:space="0" w:color="auto"/>
            <w:left w:val="none" w:sz="0" w:space="0" w:color="auto"/>
            <w:bottom w:val="none" w:sz="0" w:space="0" w:color="auto"/>
            <w:right w:val="none" w:sz="0" w:space="0" w:color="auto"/>
          </w:divBdr>
        </w:div>
        <w:div w:id="158231408">
          <w:marLeft w:val="446"/>
          <w:marRight w:val="0"/>
          <w:marTop w:val="0"/>
          <w:marBottom w:val="0"/>
          <w:divBdr>
            <w:top w:val="none" w:sz="0" w:space="0" w:color="auto"/>
            <w:left w:val="none" w:sz="0" w:space="0" w:color="auto"/>
            <w:bottom w:val="none" w:sz="0" w:space="0" w:color="auto"/>
            <w:right w:val="none" w:sz="0" w:space="0" w:color="auto"/>
          </w:divBdr>
        </w:div>
        <w:div w:id="276789923">
          <w:marLeft w:val="446"/>
          <w:marRight w:val="0"/>
          <w:marTop w:val="0"/>
          <w:marBottom w:val="0"/>
          <w:divBdr>
            <w:top w:val="none" w:sz="0" w:space="0" w:color="auto"/>
            <w:left w:val="none" w:sz="0" w:space="0" w:color="auto"/>
            <w:bottom w:val="none" w:sz="0" w:space="0" w:color="auto"/>
            <w:right w:val="none" w:sz="0" w:space="0" w:color="auto"/>
          </w:divBdr>
        </w:div>
        <w:div w:id="535773105">
          <w:marLeft w:val="446"/>
          <w:marRight w:val="0"/>
          <w:marTop w:val="0"/>
          <w:marBottom w:val="0"/>
          <w:divBdr>
            <w:top w:val="none" w:sz="0" w:space="0" w:color="auto"/>
            <w:left w:val="none" w:sz="0" w:space="0" w:color="auto"/>
            <w:bottom w:val="none" w:sz="0" w:space="0" w:color="auto"/>
            <w:right w:val="none" w:sz="0" w:space="0" w:color="auto"/>
          </w:divBdr>
        </w:div>
        <w:div w:id="542257024">
          <w:marLeft w:val="446"/>
          <w:marRight w:val="0"/>
          <w:marTop w:val="0"/>
          <w:marBottom w:val="0"/>
          <w:divBdr>
            <w:top w:val="none" w:sz="0" w:space="0" w:color="auto"/>
            <w:left w:val="none" w:sz="0" w:space="0" w:color="auto"/>
            <w:bottom w:val="none" w:sz="0" w:space="0" w:color="auto"/>
            <w:right w:val="none" w:sz="0" w:space="0" w:color="auto"/>
          </w:divBdr>
        </w:div>
        <w:div w:id="725761667">
          <w:marLeft w:val="446"/>
          <w:marRight w:val="0"/>
          <w:marTop w:val="0"/>
          <w:marBottom w:val="0"/>
          <w:divBdr>
            <w:top w:val="none" w:sz="0" w:space="0" w:color="auto"/>
            <w:left w:val="none" w:sz="0" w:space="0" w:color="auto"/>
            <w:bottom w:val="none" w:sz="0" w:space="0" w:color="auto"/>
            <w:right w:val="none" w:sz="0" w:space="0" w:color="auto"/>
          </w:divBdr>
        </w:div>
        <w:div w:id="900478306">
          <w:marLeft w:val="446"/>
          <w:marRight w:val="0"/>
          <w:marTop w:val="0"/>
          <w:marBottom w:val="0"/>
          <w:divBdr>
            <w:top w:val="none" w:sz="0" w:space="0" w:color="auto"/>
            <w:left w:val="none" w:sz="0" w:space="0" w:color="auto"/>
            <w:bottom w:val="none" w:sz="0" w:space="0" w:color="auto"/>
            <w:right w:val="none" w:sz="0" w:space="0" w:color="auto"/>
          </w:divBdr>
        </w:div>
        <w:div w:id="903249641">
          <w:marLeft w:val="446"/>
          <w:marRight w:val="0"/>
          <w:marTop w:val="0"/>
          <w:marBottom w:val="0"/>
          <w:divBdr>
            <w:top w:val="none" w:sz="0" w:space="0" w:color="auto"/>
            <w:left w:val="none" w:sz="0" w:space="0" w:color="auto"/>
            <w:bottom w:val="none" w:sz="0" w:space="0" w:color="auto"/>
            <w:right w:val="none" w:sz="0" w:space="0" w:color="auto"/>
          </w:divBdr>
        </w:div>
        <w:div w:id="1239247495">
          <w:marLeft w:val="446"/>
          <w:marRight w:val="0"/>
          <w:marTop w:val="0"/>
          <w:marBottom w:val="0"/>
          <w:divBdr>
            <w:top w:val="none" w:sz="0" w:space="0" w:color="auto"/>
            <w:left w:val="none" w:sz="0" w:space="0" w:color="auto"/>
            <w:bottom w:val="none" w:sz="0" w:space="0" w:color="auto"/>
            <w:right w:val="none" w:sz="0" w:space="0" w:color="auto"/>
          </w:divBdr>
        </w:div>
        <w:div w:id="1751198374">
          <w:marLeft w:val="446"/>
          <w:marRight w:val="0"/>
          <w:marTop w:val="0"/>
          <w:marBottom w:val="0"/>
          <w:divBdr>
            <w:top w:val="none" w:sz="0" w:space="0" w:color="auto"/>
            <w:left w:val="none" w:sz="0" w:space="0" w:color="auto"/>
            <w:bottom w:val="none" w:sz="0" w:space="0" w:color="auto"/>
            <w:right w:val="none" w:sz="0" w:space="0" w:color="auto"/>
          </w:divBdr>
        </w:div>
        <w:div w:id="1939482690">
          <w:marLeft w:val="446"/>
          <w:marRight w:val="0"/>
          <w:marTop w:val="0"/>
          <w:marBottom w:val="0"/>
          <w:divBdr>
            <w:top w:val="none" w:sz="0" w:space="0" w:color="auto"/>
            <w:left w:val="none" w:sz="0" w:space="0" w:color="auto"/>
            <w:bottom w:val="none" w:sz="0" w:space="0" w:color="auto"/>
            <w:right w:val="none" w:sz="0" w:space="0" w:color="auto"/>
          </w:divBdr>
        </w:div>
        <w:div w:id="1941259575">
          <w:marLeft w:val="446"/>
          <w:marRight w:val="0"/>
          <w:marTop w:val="0"/>
          <w:marBottom w:val="0"/>
          <w:divBdr>
            <w:top w:val="none" w:sz="0" w:space="0" w:color="auto"/>
            <w:left w:val="none" w:sz="0" w:space="0" w:color="auto"/>
            <w:bottom w:val="none" w:sz="0" w:space="0" w:color="auto"/>
            <w:right w:val="none" w:sz="0" w:space="0" w:color="auto"/>
          </w:divBdr>
        </w:div>
        <w:div w:id="1969972809">
          <w:marLeft w:val="446"/>
          <w:marRight w:val="0"/>
          <w:marTop w:val="0"/>
          <w:marBottom w:val="0"/>
          <w:divBdr>
            <w:top w:val="none" w:sz="0" w:space="0" w:color="auto"/>
            <w:left w:val="none" w:sz="0" w:space="0" w:color="auto"/>
            <w:bottom w:val="none" w:sz="0" w:space="0" w:color="auto"/>
            <w:right w:val="none" w:sz="0" w:space="0" w:color="auto"/>
          </w:divBdr>
        </w:div>
      </w:divsChild>
    </w:div>
    <w:div w:id="1457790750">
      <w:bodyDiv w:val="1"/>
      <w:marLeft w:val="0"/>
      <w:marRight w:val="0"/>
      <w:marTop w:val="0"/>
      <w:marBottom w:val="0"/>
      <w:divBdr>
        <w:top w:val="none" w:sz="0" w:space="0" w:color="auto"/>
        <w:left w:val="none" w:sz="0" w:space="0" w:color="auto"/>
        <w:bottom w:val="none" w:sz="0" w:space="0" w:color="auto"/>
        <w:right w:val="none" w:sz="0" w:space="0" w:color="auto"/>
      </w:divBdr>
      <w:divsChild>
        <w:div w:id="954363123">
          <w:marLeft w:val="446"/>
          <w:marRight w:val="0"/>
          <w:marTop w:val="0"/>
          <w:marBottom w:val="60"/>
          <w:divBdr>
            <w:top w:val="none" w:sz="0" w:space="0" w:color="auto"/>
            <w:left w:val="none" w:sz="0" w:space="0" w:color="auto"/>
            <w:bottom w:val="none" w:sz="0" w:space="0" w:color="auto"/>
            <w:right w:val="none" w:sz="0" w:space="0" w:color="auto"/>
          </w:divBdr>
        </w:div>
      </w:divsChild>
    </w:div>
    <w:div w:id="1471677686">
      <w:bodyDiv w:val="1"/>
      <w:marLeft w:val="0"/>
      <w:marRight w:val="0"/>
      <w:marTop w:val="0"/>
      <w:marBottom w:val="0"/>
      <w:divBdr>
        <w:top w:val="none" w:sz="0" w:space="0" w:color="auto"/>
        <w:left w:val="none" w:sz="0" w:space="0" w:color="auto"/>
        <w:bottom w:val="none" w:sz="0" w:space="0" w:color="auto"/>
        <w:right w:val="none" w:sz="0" w:space="0" w:color="auto"/>
      </w:divBdr>
      <w:divsChild>
        <w:div w:id="1050106275">
          <w:marLeft w:val="634"/>
          <w:marRight w:val="0"/>
          <w:marTop w:val="0"/>
          <w:marBottom w:val="60"/>
          <w:divBdr>
            <w:top w:val="none" w:sz="0" w:space="0" w:color="auto"/>
            <w:left w:val="none" w:sz="0" w:space="0" w:color="auto"/>
            <w:bottom w:val="none" w:sz="0" w:space="0" w:color="auto"/>
            <w:right w:val="none" w:sz="0" w:space="0" w:color="auto"/>
          </w:divBdr>
        </w:div>
      </w:divsChild>
    </w:div>
    <w:div w:id="1477604833">
      <w:bodyDiv w:val="1"/>
      <w:marLeft w:val="0"/>
      <w:marRight w:val="0"/>
      <w:marTop w:val="0"/>
      <w:marBottom w:val="0"/>
      <w:divBdr>
        <w:top w:val="none" w:sz="0" w:space="0" w:color="auto"/>
        <w:left w:val="none" w:sz="0" w:space="0" w:color="auto"/>
        <w:bottom w:val="none" w:sz="0" w:space="0" w:color="auto"/>
        <w:right w:val="none" w:sz="0" w:space="0" w:color="auto"/>
      </w:divBdr>
    </w:div>
    <w:div w:id="1484276777">
      <w:bodyDiv w:val="1"/>
      <w:marLeft w:val="0"/>
      <w:marRight w:val="0"/>
      <w:marTop w:val="0"/>
      <w:marBottom w:val="0"/>
      <w:divBdr>
        <w:top w:val="none" w:sz="0" w:space="0" w:color="auto"/>
        <w:left w:val="none" w:sz="0" w:space="0" w:color="auto"/>
        <w:bottom w:val="none" w:sz="0" w:space="0" w:color="auto"/>
        <w:right w:val="none" w:sz="0" w:space="0" w:color="auto"/>
      </w:divBdr>
    </w:div>
    <w:div w:id="1496725593">
      <w:bodyDiv w:val="1"/>
      <w:marLeft w:val="0"/>
      <w:marRight w:val="0"/>
      <w:marTop w:val="0"/>
      <w:marBottom w:val="0"/>
      <w:divBdr>
        <w:top w:val="none" w:sz="0" w:space="0" w:color="auto"/>
        <w:left w:val="none" w:sz="0" w:space="0" w:color="auto"/>
        <w:bottom w:val="none" w:sz="0" w:space="0" w:color="auto"/>
        <w:right w:val="none" w:sz="0" w:space="0" w:color="auto"/>
      </w:divBdr>
      <w:divsChild>
        <w:div w:id="1319765822">
          <w:marLeft w:val="144"/>
          <w:marRight w:val="0"/>
          <w:marTop w:val="20"/>
          <w:marBottom w:val="0"/>
          <w:divBdr>
            <w:top w:val="none" w:sz="0" w:space="0" w:color="auto"/>
            <w:left w:val="none" w:sz="0" w:space="0" w:color="auto"/>
            <w:bottom w:val="none" w:sz="0" w:space="0" w:color="auto"/>
            <w:right w:val="none" w:sz="0" w:space="0" w:color="auto"/>
          </w:divBdr>
        </w:div>
      </w:divsChild>
    </w:div>
    <w:div w:id="1504008457">
      <w:bodyDiv w:val="1"/>
      <w:marLeft w:val="0"/>
      <w:marRight w:val="0"/>
      <w:marTop w:val="0"/>
      <w:marBottom w:val="0"/>
      <w:divBdr>
        <w:top w:val="none" w:sz="0" w:space="0" w:color="auto"/>
        <w:left w:val="none" w:sz="0" w:space="0" w:color="auto"/>
        <w:bottom w:val="none" w:sz="0" w:space="0" w:color="auto"/>
        <w:right w:val="none" w:sz="0" w:space="0" w:color="auto"/>
      </w:divBdr>
    </w:div>
    <w:div w:id="1505507888">
      <w:bodyDiv w:val="1"/>
      <w:marLeft w:val="0"/>
      <w:marRight w:val="0"/>
      <w:marTop w:val="0"/>
      <w:marBottom w:val="0"/>
      <w:divBdr>
        <w:top w:val="none" w:sz="0" w:space="0" w:color="auto"/>
        <w:left w:val="none" w:sz="0" w:space="0" w:color="auto"/>
        <w:bottom w:val="none" w:sz="0" w:space="0" w:color="auto"/>
        <w:right w:val="none" w:sz="0" w:space="0" w:color="auto"/>
      </w:divBdr>
    </w:div>
    <w:div w:id="1517773469">
      <w:bodyDiv w:val="1"/>
      <w:marLeft w:val="0"/>
      <w:marRight w:val="0"/>
      <w:marTop w:val="0"/>
      <w:marBottom w:val="0"/>
      <w:divBdr>
        <w:top w:val="none" w:sz="0" w:space="0" w:color="auto"/>
        <w:left w:val="none" w:sz="0" w:space="0" w:color="auto"/>
        <w:bottom w:val="none" w:sz="0" w:space="0" w:color="auto"/>
        <w:right w:val="none" w:sz="0" w:space="0" w:color="auto"/>
      </w:divBdr>
      <w:divsChild>
        <w:div w:id="2113621190">
          <w:marLeft w:val="144"/>
          <w:marRight w:val="0"/>
          <w:marTop w:val="20"/>
          <w:marBottom w:val="0"/>
          <w:divBdr>
            <w:top w:val="none" w:sz="0" w:space="0" w:color="auto"/>
            <w:left w:val="none" w:sz="0" w:space="0" w:color="auto"/>
            <w:bottom w:val="none" w:sz="0" w:space="0" w:color="auto"/>
            <w:right w:val="none" w:sz="0" w:space="0" w:color="auto"/>
          </w:divBdr>
        </w:div>
      </w:divsChild>
    </w:div>
    <w:div w:id="1522161881">
      <w:bodyDiv w:val="1"/>
      <w:marLeft w:val="0"/>
      <w:marRight w:val="0"/>
      <w:marTop w:val="0"/>
      <w:marBottom w:val="0"/>
      <w:divBdr>
        <w:top w:val="none" w:sz="0" w:space="0" w:color="auto"/>
        <w:left w:val="none" w:sz="0" w:space="0" w:color="auto"/>
        <w:bottom w:val="none" w:sz="0" w:space="0" w:color="auto"/>
        <w:right w:val="none" w:sz="0" w:space="0" w:color="auto"/>
      </w:divBdr>
      <w:divsChild>
        <w:div w:id="971448174">
          <w:marLeft w:val="1080"/>
          <w:marRight w:val="0"/>
          <w:marTop w:val="0"/>
          <w:marBottom w:val="60"/>
          <w:divBdr>
            <w:top w:val="none" w:sz="0" w:space="0" w:color="auto"/>
            <w:left w:val="none" w:sz="0" w:space="0" w:color="auto"/>
            <w:bottom w:val="none" w:sz="0" w:space="0" w:color="auto"/>
            <w:right w:val="none" w:sz="0" w:space="0" w:color="auto"/>
          </w:divBdr>
        </w:div>
      </w:divsChild>
    </w:div>
    <w:div w:id="1524249451">
      <w:bodyDiv w:val="1"/>
      <w:marLeft w:val="0"/>
      <w:marRight w:val="0"/>
      <w:marTop w:val="0"/>
      <w:marBottom w:val="0"/>
      <w:divBdr>
        <w:top w:val="none" w:sz="0" w:space="0" w:color="auto"/>
        <w:left w:val="none" w:sz="0" w:space="0" w:color="auto"/>
        <w:bottom w:val="none" w:sz="0" w:space="0" w:color="auto"/>
        <w:right w:val="none" w:sz="0" w:space="0" w:color="auto"/>
      </w:divBdr>
      <w:divsChild>
        <w:div w:id="400443576">
          <w:marLeft w:val="446"/>
          <w:marRight w:val="0"/>
          <w:marTop w:val="0"/>
          <w:marBottom w:val="60"/>
          <w:divBdr>
            <w:top w:val="none" w:sz="0" w:space="0" w:color="auto"/>
            <w:left w:val="none" w:sz="0" w:space="0" w:color="auto"/>
            <w:bottom w:val="none" w:sz="0" w:space="0" w:color="auto"/>
            <w:right w:val="none" w:sz="0" w:space="0" w:color="auto"/>
          </w:divBdr>
        </w:div>
      </w:divsChild>
    </w:div>
    <w:div w:id="1530030243">
      <w:bodyDiv w:val="1"/>
      <w:marLeft w:val="0"/>
      <w:marRight w:val="0"/>
      <w:marTop w:val="0"/>
      <w:marBottom w:val="0"/>
      <w:divBdr>
        <w:top w:val="none" w:sz="0" w:space="0" w:color="auto"/>
        <w:left w:val="none" w:sz="0" w:space="0" w:color="auto"/>
        <w:bottom w:val="none" w:sz="0" w:space="0" w:color="auto"/>
        <w:right w:val="none" w:sz="0" w:space="0" w:color="auto"/>
      </w:divBdr>
      <w:divsChild>
        <w:div w:id="268514760">
          <w:marLeft w:val="144"/>
          <w:marRight w:val="0"/>
          <w:marTop w:val="20"/>
          <w:marBottom w:val="0"/>
          <w:divBdr>
            <w:top w:val="none" w:sz="0" w:space="0" w:color="auto"/>
            <w:left w:val="none" w:sz="0" w:space="0" w:color="auto"/>
            <w:bottom w:val="none" w:sz="0" w:space="0" w:color="auto"/>
            <w:right w:val="none" w:sz="0" w:space="0" w:color="auto"/>
          </w:divBdr>
        </w:div>
      </w:divsChild>
    </w:div>
    <w:div w:id="1531146378">
      <w:bodyDiv w:val="1"/>
      <w:marLeft w:val="0"/>
      <w:marRight w:val="0"/>
      <w:marTop w:val="0"/>
      <w:marBottom w:val="0"/>
      <w:divBdr>
        <w:top w:val="none" w:sz="0" w:space="0" w:color="auto"/>
        <w:left w:val="none" w:sz="0" w:space="0" w:color="auto"/>
        <w:bottom w:val="none" w:sz="0" w:space="0" w:color="auto"/>
        <w:right w:val="none" w:sz="0" w:space="0" w:color="auto"/>
      </w:divBdr>
    </w:div>
    <w:div w:id="1538009310">
      <w:bodyDiv w:val="1"/>
      <w:marLeft w:val="0"/>
      <w:marRight w:val="0"/>
      <w:marTop w:val="0"/>
      <w:marBottom w:val="0"/>
      <w:divBdr>
        <w:top w:val="none" w:sz="0" w:space="0" w:color="auto"/>
        <w:left w:val="none" w:sz="0" w:space="0" w:color="auto"/>
        <w:bottom w:val="none" w:sz="0" w:space="0" w:color="auto"/>
        <w:right w:val="none" w:sz="0" w:space="0" w:color="auto"/>
      </w:divBdr>
      <w:divsChild>
        <w:div w:id="1810131728">
          <w:marLeft w:val="144"/>
          <w:marRight w:val="0"/>
          <w:marTop w:val="20"/>
          <w:marBottom w:val="0"/>
          <w:divBdr>
            <w:top w:val="none" w:sz="0" w:space="0" w:color="auto"/>
            <w:left w:val="none" w:sz="0" w:space="0" w:color="auto"/>
            <w:bottom w:val="none" w:sz="0" w:space="0" w:color="auto"/>
            <w:right w:val="none" w:sz="0" w:space="0" w:color="auto"/>
          </w:divBdr>
        </w:div>
      </w:divsChild>
    </w:div>
    <w:div w:id="1563786668">
      <w:bodyDiv w:val="1"/>
      <w:marLeft w:val="0"/>
      <w:marRight w:val="0"/>
      <w:marTop w:val="0"/>
      <w:marBottom w:val="0"/>
      <w:divBdr>
        <w:top w:val="none" w:sz="0" w:space="0" w:color="auto"/>
        <w:left w:val="none" w:sz="0" w:space="0" w:color="auto"/>
        <w:bottom w:val="none" w:sz="0" w:space="0" w:color="auto"/>
        <w:right w:val="none" w:sz="0" w:space="0" w:color="auto"/>
      </w:divBdr>
    </w:div>
    <w:div w:id="1570724503">
      <w:bodyDiv w:val="1"/>
      <w:marLeft w:val="0"/>
      <w:marRight w:val="0"/>
      <w:marTop w:val="0"/>
      <w:marBottom w:val="0"/>
      <w:divBdr>
        <w:top w:val="none" w:sz="0" w:space="0" w:color="auto"/>
        <w:left w:val="none" w:sz="0" w:space="0" w:color="auto"/>
        <w:bottom w:val="none" w:sz="0" w:space="0" w:color="auto"/>
        <w:right w:val="none" w:sz="0" w:space="0" w:color="auto"/>
      </w:divBdr>
      <w:divsChild>
        <w:div w:id="154078822">
          <w:marLeft w:val="446"/>
          <w:marRight w:val="0"/>
          <w:marTop w:val="0"/>
          <w:marBottom w:val="60"/>
          <w:divBdr>
            <w:top w:val="none" w:sz="0" w:space="0" w:color="auto"/>
            <w:left w:val="none" w:sz="0" w:space="0" w:color="auto"/>
            <w:bottom w:val="none" w:sz="0" w:space="0" w:color="auto"/>
            <w:right w:val="none" w:sz="0" w:space="0" w:color="auto"/>
          </w:divBdr>
        </w:div>
      </w:divsChild>
    </w:div>
    <w:div w:id="1574852800">
      <w:bodyDiv w:val="1"/>
      <w:marLeft w:val="0"/>
      <w:marRight w:val="0"/>
      <w:marTop w:val="0"/>
      <w:marBottom w:val="0"/>
      <w:divBdr>
        <w:top w:val="none" w:sz="0" w:space="0" w:color="auto"/>
        <w:left w:val="none" w:sz="0" w:space="0" w:color="auto"/>
        <w:bottom w:val="none" w:sz="0" w:space="0" w:color="auto"/>
        <w:right w:val="none" w:sz="0" w:space="0" w:color="auto"/>
      </w:divBdr>
    </w:div>
    <w:div w:id="1592349226">
      <w:bodyDiv w:val="1"/>
      <w:marLeft w:val="0"/>
      <w:marRight w:val="0"/>
      <w:marTop w:val="0"/>
      <w:marBottom w:val="0"/>
      <w:divBdr>
        <w:top w:val="none" w:sz="0" w:space="0" w:color="auto"/>
        <w:left w:val="none" w:sz="0" w:space="0" w:color="auto"/>
        <w:bottom w:val="none" w:sz="0" w:space="0" w:color="auto"/>
        <w:right w:val="none" w:sz="0" w:space="0" w:color="auto"/>
      </w:divBdr>
    </w:div>
    <w:div w:id="1600405528">
      <w:bodyDiv w:val="1"/>
      <w:marLeft w:val="0"/>
      <w:marRight w:val="0"/>
      <w:marTop w:val="0"/>
      <w:marBottom w:val="0"/>
      <w:divBdr>
        <w:top w:val="none" w:sz="0" w:space="0" w:color="auto"/>
        <w:left w:val="none" w:sz="0" w:space="0" w:color="auto"/>
        <w:bottom w:val="none" w:sz="0" w:space="0" w:color="auto"/>
        <w:right w:val="none" w:sz="0" w:space="0" w:color="auto"/>
      </w:divBdr>
      <w:divsChild>
        <w:div w:id="2098283257">
          <w:marLeft w:val="144"/>
          <w:marRight w:val="0"/>
          <w:marTop w:val="20"/>
          <w:marBottom w:val="0"/>
          <w:divBdr>
            <w:top w:val="none" w:sz="0" w:space="0" w:color="auto"/>
            <w:left w:val="none" w:sz="0" w:space="0" w:color="auto"/>
            <w:bottom w:val="none" w:sz="0" w:space="0" w:color="auto"/>
            <w:right w:val="none" w:sz="0" w:space="0" w:color="auto"/>
          </w:divBdr>
        </w:div>
      </w:divsChild>
    </w:div>
    <w:div w:id="1646079682">
      <w:bodyDiv w:val="1"/>
      <w:marLeft w:val="0"/>
      <w:marRight w:val="0"/>
      <w:marTop w:val="0"/>
      <w:marBottom w:val="0"/>
      <w:divBdr>
        <w:top w:val="none" w:sz="0" w:space="0" w:color="auto"/>
        <w:left w:val="none" w:sz="0" w:space="0" w:color="auto"/>
        <w:bottom w:val="none" w:sz="0" w:space="0" w:color="auto"/>
        <w:right w:val="none" w:sz="0" w:space="0" w:color="auto"/>
      </w:divBdr>
      <w:divsChild>
        <w:div w:id="781848923">
          <w:marLeft w:val="144"/>
          <w:marRight w:val="0"/>
          <w:marTop w:val="20"/>
          <w:marBottom w:val="0"/>
          <w:divBdr>
            <w:top w:val="none" w:sz="0" w:space="0" w:color="auto"/>
            <w:left w:val="none" w:sz="0" w:space="0" w:color="auto"/>
            <w:bottom w:val="none" w:sz="0" w:space="0" w:color="auto"/>
            <w:right w:val="none" w:sz="0" w:space="0" w:color="auto"/>
          </w:divBdr>
        </w:div>
      </w:divsChild>
    </w:div>
    <w:div w:id="1653606271">
      <w:bodyDiv w:val="1"/>
      <w:marLeft w:val="0"/>
      <w:marRight w:val="0"/>
      <w:marTop w:val="0"/>
      <w:marBottom w:val="0"/>
      <w:divBdr>
        <w:top w:val="none" w:sz="0" w:space="0" w:color="auto"/>
        <w:left w:val="none" w:sz="0" w:space="0" w:color="auto"/>
        <w:bottom w:val="none" w:sz="0" w:space="0" w:color="auto"/>
        <w:right w:val="none" w:sz="0" w:space="0" w:color="auto"/>
      </w:divBdr>
      <w:divsChild>
        <w:div w:id="684788556">
          <w:marLeft w:val="446"/>
          <w:marRight w:val="0"/>
          <w:marTop w:val="0"/>
          <w:marBottom w:val="60"/>
          <w:divBdr>
            <w:top w:val="none" w:sz="0" w:space="0" w:color="auto"/>
            <w:left w:val="none" w:sz="0" w:space="0" w:color="auto"/>
            <w:bottom w:val="none" w:sz="0" w:space="0" w:color="auto"/>
            <w:right w:val="none" w:sz="0" w:space="0" w:color="auto"/>
          </w:divBdr>
        </w:div>
      </w:divsChild>
    </w:div>
    <w:div w:id="1672021615">
      <w:bodyDiv w:val="1"/>
      <w:marLeft w:val="0"/>
      <w:marRight w:val="0"/>
      <w:marTop w:val="0"/>
      <w:marBottom w:val="0"/>
      <w:divBdr>
        <w:top w:val="none" w:sz="0" w:space="0" w:color="auto"/>
        <w:left w:val="none" w:sz="0" w:space="0" w:color="auto"/>
        <w:bottom w:val="none" w:sz="0" w:space="0" w:color="auto"/>
        <w:right w:val="none" w:sz="0" w:space="0" w:color="auto"/>
      </w:divBdr>
      <w:divsChild>
        <w:div w:id="1133867392">
          <w:marLeft w:val="446"/>
          <w:marRight w:val="0"/>
          <w:marTop w:val="0"/>
          <w:marBottom w:val="60"/>
          <w:divBdr>
            <w:top w:val="none" w:sz="0" w:space="0" w:color="auto"/>
            <w:left w:val="none" w:sz="0" w:space="0" w:color="auto"/>
            <w:bottom w:val="none" w:sz="0" w:space="0" w:color="auto"/>
            <w:right w:val="none" w:sz="0" w:space="0" w:color="auto"/>
          </w:divBdr>
        </w:div>
      </w:divsChild>
    </w:div>
    <w:div w:id="1712223790">
      <w:bodyDiv w:val="1"/>
      <w:marLeft w:val="0"/>
      <w:marRight w:val="0"/>
      <w:marTop w:val="0"/>
      <w:marBottom w:val="0"/>
      <w:divBdr>
        <w:top w:val="none" w:sz="0" w:space="0" w:color="auto"/>
        <w:left w:val="none" w:sz="0" w:space="0" w:color="auto"/>
        <w:bottom w:val="none" w:sz="0" w:space="0" w:color="auto"/>
        <w:right w:val="none" w:sz="0" w:space="0" w:color="auto"/>
      </w:divBdr>
    </w:div>
    <w:div w:id="1725717497">
      <w:bodyDiv w:val="1"/>
      <w:marLeft w:val="0"/>
      <w:marRight w:val="0"/>
      <w:marTop w:val="0"/>
      <w:marBottom w:val="0"/>
      <w:divBdr>
        <w:top w:val="none" w:sz="0" w:space="0" w:color="auto"/>
        <w:left w:val="none" w:sz="0" w:space="0" w:color="auto"/>
        <w:bottom w:val="none" w:sz="0" w:space="0" w:color="auto"/>
        <w:right w:val="none" w:sz="0" w:space="0" w:color="auto"/>
      </w:divBdr>
      <w:divsChild>
        <w:div w:id="1200246395">
          <w:marLeft w:val="0"/>
          <w:marRight w:val="0"/>
          <w:marTop w:val="0"/>
          <w:marBottom w:val="0"/>
          <w:divBdr>
            <w:top w:val="none" w:sz="0" w:space="0" w:color="auto"/>
            <w:left w:val="none" w:sz="0" w:space="0" w:color="auto"/>
            <w:bottom w:val="none" w:sz="0" w:space="0" w:color="auto"/>
            <w:right w:val="none" w:sz="0" w:space="0" w:color="auto"/>
          </w:divBdr>
        </w:div>
      </w:divsChild>
    </w:div>
    <w:div w:id="1729570833">
      <w:bodyDiv w:val="1"/>
      <w:marLeft w:val="0"/>
      <w:marRight w:val="0"/>
      <w:marTop w:val="0"/>
      <w:marBottom w:val="0"/>
      <w:divBdr>
        <w:top w:val="none" w:sz="0" w:space="0" w:color="auto"/>
        <w:left w:val="none" w:sz="0" w:space="0" w:color="auto"/>
        <w:bottom w:val="none" w:sz="0" w:space="0" w:color="auto"/>
        <w:right w:val="none" w:sz="0" w:space="0" w:color="auto"/>
      </w:divBdr>
      <w:divsChild>
        <w:div w:id="13120592">
          <w:marLeft w:val="374"/>
          <w:marRight w:val="0"/>
          <w:marTop w:val="120"/>
          <w:marBottom w:val="0"/>
          <w:divBdr>
            <w:top w:val="none" w:sz="0" w:space="0" w:color="auto"/>
            <w:left w:val="none" w:sz="0" w:space="0" w:color="auto"/>
            <w:bottom w:val="none" w:sz="0" w:space="0" w:color="auto"/>
            <w:right w:val="none" w:sz="0" w:space="0" w:color="auto"/>
          </w:divBdr>
        </w:div>
        <w:div w:id="156456301">
          <w:marLeft w:val="1094"/>
          <w:marRight w:val="0"/>
          <w:marTop w:val="120"/>
          <w:marBottom w:val="0"/>
          <w:divBdr>
            <w:top w:val="none" w:sz="0" w:space="0" w:color="auto"/>
            <w:left w:val="none" w:sz="0" w:space="0" w:color="auto"/>
            <w:bottom w:val="none" w:sz="0" w:space="0" w:color="auto"/>
            <w:right w:val="none" w:sz="0" w:space="0" w:color="auto"/>
          </w:divBdr>
        </w:div>
        <w:div w:id="702558413">
          <w:marLeft w:val="374"/>
          <w:marRight w:val="0"/>
          <w:marTop w:val="120"/>
          <w:marBottom w:val="0"/>
          <w:divBdr>
            <w:top w:val="none" w:sz="0" w:space="0" w:color="auto"/>
            <w:left w:val="none" w:sz="0" w:space="0" w:color="auto"/>
            <w:bottom w:val="none" w:sz="0" w:space="0" w:color="auto"/>
            <w:right w:val="none" w:sz="0" w:space="0" w:color="auto"/>
          </w:divBdr>
        </w:div>
        <w:div w:id="868643947">
          <w:marLeft w:val="374"/>
          <w:marRight w:val="0"/>
          <w:marTop w:val="120"/>
          <w:marBottom w:val="0"/>
          <w:divBdr>
            <w:top w:val="none" w:sz="0" w:space="0" w:color="auto"/>
            <w:left w:val="none" w:sz="0" w:space="0" w:color="auto"/>
            <w:bottom w:val="none" w:sz="0" w:space="0" w:color="auto"/>
            <w:right w:val="none" w:sz="0" w:space="0" w:color="auto"/>
          </w:divBdr>
        </w:div>
        <w:div w:id="1268778284">
          <w:marLeft w:val="374"/>
          <w:marRight w:val="0"/>
          <w:marTop w:val="120"/>
          <w:marBottom w:val="0"/>
          <w:divBdr>
            <w:top w:val="none" w:sz="0" w:space="0" w:color="auto"/>
            <w:left w:val="none" w:sz="0" w:space="0" w:color="auto"/>
            <w:bottom w:val="none" w:sz="0" w:space="0" w:color="auto"/>
            <w:right w:val="none" w:sz="0" w:space="0" w:color="auto"/>
          </w:divBdr>
        </w:div>
        <w:div w:id="1937472417">
          <w:marLeft w:val="1094"/>
          <w:marRight w:val="0"/>
          <w:marTop w:val="120"/>
          <w:marBottom w:val="0"/>
          <w:divBdr>
            <w:top w:val="none" w:sz="0" w:space="0" w:color="auto"/>
            <w:left w:val="none" w:sz="0" w:space="0" w:color="auto"/>
            <w:bottom w:val="none" w:sz="0" w:space="0" w:color="auto"/>
            <w:right w:val="none" w:sz="0" w:space="0" w:color="auto"/>
          </w:divBdr>
        </w:div>
      </w:divsChild>
    </w:div>
    <w:div w:id="1750229927">
      <w:bodyDiv w:val="1"/>
      <w:marLeft w:val="0"/>
      <w:marRight w:val="0"/>
      <w:marTop w:val="0"/>
      <w:marBottom w:val="0"/>
      <w:divBdr>
        <w:top w:val="none" w:sz="0" w:space="0" w:color="auto"/>
        <w:left w:val="none" w:sz="0" w:space="0" w:color="auto"/>
        <w:bottom w:val="none" w:sz="0" w:space="0" w:color="auto"/>
        <w:right w:val="none" w:sz="0" w:space="0" w:color="auto"/>
      </w:divBdr>
      <w:divsChild>
        <w:div w:id="160582092">
          <w:marLeft w:val="446"/>
          <w:marRight w:val="0"/>
          <w:marTop w:val="0"/>
          <w:marBottom w:val="0"/>
          <w:divBdr>
            <w:top w:val="none" w:sz="0" w:space="0" w:color="auto"/>
            <w:left w:val="none" w:sz="0" w:space="0" w:color="auto"/>
            <w:bottom w:val="none" w:sz="0" w:space="0" w:color="auto"/>
            <w:right w:val="none" w:sz="0" w:space="0" w:color="auto"/>
          </w:divBdr>
        </w:div>
        <w:div w:id="234903787">
          <w:marLeft w:val="446"/>
          <w:marRight w:val="0"/>
          <w:marTop w:val="0"/>
          <w:marBottom w:val="0"/>
          <w:divBdr>
            <w:top w:val="none" w:sz="0" w:space="0" w:color="auto"/>
            <w:left w:val="none" w:sz="0" w:space="0" w:color="auto"/>
            <w:bottom w:val="none" w:sz="0" w:space="0" w:color="auto"/>
            <w:right w:val="none" w:sz="0" w:space="0" w:color="auto"/>
          </w:divBdr>
        </w:div>
        <w:div w:id="266498862">
          <w:marLeft w:val="446"/>
          <w:marRight w:val="0"/>
          <w:marTop w:val="0"/>
          <w:marBottom w:val="0"/>
          <w:divBdr>
            <w:top w:val="none" w:sz="0" w:space="0" w:color="auto"/>
            <w:left w:val="none" w:sz="0" w:space="0" w:color="auto"/>
            <w:bottom w:val="none" w:sz="0" w:space="0" w:color="auto"/>
            <w:right w:val="none" w:sz="0" w:space="0" w:color="auto"/>
          </w:divBdr>
        </w:div>
        <w:div w:id="532812661">
          <w:marLeft w:val="446"/>
          <w:marRight w:val="0"/>
          <w:marTop w:val="0"/>
          <w:marBottom w:val="0"/>
          <w:divBdr>
            <w:top w:val="none" w:sz="0" w:space="0" w:color="auto"/>
            <w:left w:val="none" w:sz="0" w:space="0" w:color="auto"/>
            <w:bottom w:val="none" w:sz="0" w:space="0" w:color="auto"/>
            <w:right w:val="none" w:sz="0" w:space="0" w:color="auto"/>
          </w:divBdr>
        </w:div>
        <w:div w:id="573005423">
          <w:marLeft w:val="446"/>
          <w:marRight w:val="0"/>
          <w:marTop w:val="0"/>
          <w:marBottom w:val="0"/>
          <w:divBdr>
            <w:top w:val="none" w:sz="0" w:space="0" w:color="auto"/>
            <w:left w:val="none" w:sz="0" w:space="0" w:color="auto"/>
            <w:bottom w:val="none" w:sz="0" w:space="0" w:color="auto"/>
            <w:right w:val="none" w:sz="0" w:space="0" w:color="auto"/>
          </w:divBdr>
        </w:div>
        <w:div w:id="690840880">
          <w:marLeft w:val="446"/>
          <w:marRight w:val="0"/>
          <w:marTop w:val="0"/>
          <w:marBottom w:val="0"/>
          <w:divBdr>
            <w:top w:val="none" w:sz="0" w:space="0" w:color="auto"/>
            <w:left w:val="none" w:sz="0" w:space="0" w:color="auto"/>
            <w:bottom w:val="none" w:sz="0" w:space="0" w:color="auto"/>
            <w:right w:val="none" w:sz="0" w:space="0" w:color="auto"/>
          </w:divBdr>
        </w:div>
        <w:div w:id="714964233">
          <w:marLeft w:val="446"/>
          <w:marRight w:val="0"/>
          <w:marTop w:val="0"/>
          <w:marBottom w:val="0"/>
          <w:divBdr>
            <w:top w:val="none" w:sz="0" w:space="0" w:color="auto"/>
            <w:left w:val="none" w:sz="0" w:space="0" w:color="auto"/>
            <w:bottom w:val="none" w:sz="0" w:space="0" w:color="auto"/>
            <w:right w:val="none" w:sz="0" w:space="0" w:color="auto"/>
          </w:divBdr>
        </w:div>
        <w:div w:id="768042268">
          <w:marLeft w:val="446"/>
          <w:marRight w:val="0"/>
          <w:marTop w:val="0"/>
          <w:marBottom w:val="0"/>
          <w:divBdr>
            <w:top w:val="none" w:sz="0" w:space="0" w:color="auto"/>
            <w:left w:val="none" w:sz="0" w:space="0" w:color="auto"/>
            <w:bottom w:val="none" w:sz="0" w:space="0" w:color="auto"/>
            <w:right w:val="none" w:sz="0" w:space="0" w:color="auto"/>
          </w:divBdr>
        </w:div>
        <w:div w:id="959923305">
          <w:marLeft w:val="446"/>
          <w:marRight w:val="0"/>
          <w:marTop w:val="0"/>
          <w:marBottom w:val="0"/>
          <w:divBdr>
            <w:top w:val="none" w:sz="0" w:space="0" w:color="auto"/>
            <w:left w:val="none" w:sz="0" w:space="0" w:color="auto"/>
            <w:bottom w:val="none" w:sz="0" w:space="0" w:color="auto"/>
            <w:right w:val="none" w:sz="0" w:space="0" w:color="auto"/>
          </w:divBdr>
        </w:div>
        <w:div w:id="1082529346">
          <w:marLeft w:val="446"/>
          <w:marRight w:val="0"/>
          <w:marTop w:val="0"/>
          <w:marBottom w:val="0"/>
          <w:divBdr>
            <w:top w:val="none" w:sz="0" w:space="0" w:color="auto"/>
            <w:left w:val="none" w:sz="0" w:space="0" w:color="auto"/>
            <w:bottom w:val="none" w:sz="0" w:space="0" w:color="auto"/>
            <w:right w:val="none" w:sz="0" w:space="0" w:color="auto"/>
          </w:divBdr>
        </w:div>
        <w:div w:id="1118177781">
          <w:marLeft w:val="446"/>
          <w:marRight w:val="0"/>
          <w:marTop w:val="0"/>
          <w:marBottom w:val="0"/>
          <w:divBdr>
            <w:top w:val="none" w:sz="0" w:space="0" w:color="auto"/>
            <w:left w:val="none" w:sz="0" w:space="0" w:color="auto"/>
            <w:bottom w:val="none" w:sz="0" w:space="0" w:color="auto"/>
            <w:right w:val="none" w:sz="0" w:space="0" w:color="auto"/>
          </w:divBdr>
        </w:div>
        <w:div w:id="1442648034">
          <w:marLeft w:val="446"/>
          <w:marRight w:val="0"/>
          <w:marTop w:val="0"/>
          <w:marBottom w:val="0"/>
          <w:divBdr>
            <w:top w:val="none" w:sz="0" w:space="0" w:color="auto"/>
            <w:left w:val="none" w:sz="0" w:space="0" w:color="auto"/>
            <w:bottom w:val="none" w:sz="0" w:space="0" w:color="auto"/>
            <w:right w:val="none" w:sz="0" w:space="0" w:color="auto"/>
          </w:divBdr>
        </w:div>
        <w:div w:id="1667515921">
          <w:marLeft w:val="446"/>
          <w:marRight w:val="0"/>
          <w:marTop w:val="0"/>
          <w:marBottom w:val="0"/>
          <w:divBdr>
            <w:top w:val="none" w:sz="0" w:space="0" w:color="auto"/>
            <w:left w:val="none" w:sz="0" w:space="0" w:color="auto"/>
            <w:bottom w:val="none" w:sz="0" w:space="0" w:color="auto"/>
            <w:right w:val="none" w:sz="0" w:space="0" w:color="auto"/>
          </w:divBdr>
        </w:div>
      </w:divsChild>
    </w:div>
    <w:div w:id="1754277441">
      <w:bodyDiv w:val="1"/>
      <w:marLeft w:val="0"/>
      <w:marRight w:val="0"/>
      <w:marTop w:val="0"/>
      <w:marBottom w:val="0"/>
      <w:divBdr>
        <w:top w:val="none" w:sz="0" w:space="0" w:color="auto"/>
        <w:left w:val="none" w:sz="0" w:space="0" w:color="auto"/>
        <w:bottom w:val="none" w:sz="0" w:space="0" w:color="auto"/>
        <w:right w:val="none" w:sz="0" w:space="0" w:color="auto"/>
      </w:divBdr>
    </w:div>
    <w:div w:id="1762486129">
      <w:bodyDiv w:val="1"/>
      <w:marLeft w:val="0"/>
      <w:marRight w:val="0"/>
      <w:marTop w:val="0"/>
      <w:marBottom w:val="0"/>
      <w:divBdr>
        <w:top w:val="none" w:sz="0" w:space="0" w:color="auto"/>
        <w:left w:val="none" w:sz="0" w:space="0" w:color="auto"/>
        <w:bottom w:val="none" w:sz="0" w:space="0" w:color="auto"/>
        <w:right w:val="none" w:sz="0" w:space="0" w:color="auto"/>
      </w:divBdr>
      <w:divsChild>
        <w:div w:id="1342198853">
          <w:marLeft w:val="0"/>
          <w:marRight w:val="0"/>
          <w:marTop w:val="0"/>
          <w:marBottom w:val="0"/>
          <w:divBdr>
            <w:top w:val="none" w:sz="0" w:space="0" w:color="auto"/>
            <w:left w:val="none" w:sz="0" w:space="0" w:color="auto"/>
            <w:bottom w:val="none" w:sz="0" w:space="0" w:color="auto"/>
            <w:right w:val="none" w:sz="0" w:space="0" w:color="auto"/>
          </w:divBdr>
          <w:divsChild>
            <w:div w:id="1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6853">
      <w:bodyDiv w:val="1"/>
      <w:marLeft w:val="0"/>
      <w:marRight w:val="0"/>
      <w:marTop w:val="0"/>
      <w:marBottom w:val="0"/>
      <w:divBdr>
        <w:top w:val="none" w:sz="0" w:space="0" w:color="auto"/>
        <w:left w:val="none" w:sz="0" w:space="0" w:color="auto"/>
        <w:bottom w:val="none" w:sz="0" w:space="0" w:color="auto"/>
        <w:right w:val="none" w:sz="0" w:space="0" w:color="auto"/>
      </w:divBdr>
    </w:div>
    <w:div w:id="1772121944">
      <w:bodyDiv w:val="1"/>
      <w:marLeft w:val="0"/>
      <w:marRight w:val="0"/>
      <w:marTop w:val="0"/>
      <w:marBottom w:val="0"/>
      <w:divBdr>
        <w:top w:val="none" w:sz="0" w:space="0" w:color="auto"/>
        <w:left w:val="none" w:sz="0" w:space="0" w:color="auto"/>
        <w:bottom w:val="none" w:sz="0" w:space="0" w:color="auto"/>
        <w:right w:val="none" w:sz="0" w:space="0" w:color="auto"/>
      </w:divBdr>
      <w:divsChild>
        <w:div w:id="1067453640">
          <w:marLeft w:val="-7125"/>
          <w:marRight w:val="0"/>
          <w:marTop w:val="0"/>
          <w:marBottom w:val="870"/>
          <w:divBdr>
            <w:top w:val="none" w:sz="0" w:space="0" w:color="auto"/>
            <w:left w:val="none" w:sz="0" w:space="0" w:color="auto"/>
            <w:bottom w:val="none" w:sz="0" w:space="0" w:color="auto"/>
            <w:right w:val="none" w:sz="0" w:space="0" w:color="auto"/>
          </w:divBdr>
          <w:divsChild>
            <w:div w:id="928199295">
              <w:marLeft w:val="0"/>
              <w:marRight w:val="0"/>
              <w:marTop w:val="0"/>
              <w:marBottom w:val="0"/>
              <w:divBdr>
                <w:top w:val="none" w:sz="0" w:space="0" w:color="auto"/>
                <w:left w:val="none" w:sz="0" w:space="0" w:color="auto"/>
                <w:bottom w:val="none" w:sz="0" w:space="0" w:color="auto"/>
                <w:right w:val="none" w:sz="0" w:space="0" w:color="auto"/>
              </w:divBdr>
              <w:divsChild>
                <w:div w:id="976882643">
                  <w:marLeft w:val="0"/>
                  <w:marRight w:val="0"/>
                  <w:marTop w:val="75"/>
                  <w:marBottom w:val="0"/>
                  <w:divBdr>
                    <w:top w:val="none" w:sz="0" w:space="0" w:color="auto"/>
                    <w:left w:val="none" w:sz="0" w:space="0" w:color="auto"/>
                    <w:bottom w:val="none" w:sz="0" w:space="0" w:color="auto"/>
                    <w:right w:val="none" w:sz="0" w:space="0" w:color="auto"/>
                  </w:divBdr>
                  <w:divsChild>
                    <w:div w:id="1991446437">
                      <w:marLeft w:val="0"/>
                      <w:marRight w:val="0"/>
                      <w:marTop w:val="75"/>
                      <w:marBottom w:val="0"/>
                      <w:divBdr>
                        <w:top w:val="none" w:sz="0" w:space="0" w:color="auto"/>
                        <w:left w:val="none" w:sz="0" w:space="0" w:color="auto"/>
                        <w:bottom w:val="none" w:sz="0" w:space="0" w:color="auto"/>
                        <w:right w:val="none" w:sz="0" w:space="0" w:color="auto"/>
                      </w:divBdr>
                      <w:divsChild>
                        <w:div w:id="1249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83386">
      <w:bodyDiv w:val="1"/>
      <w:marLeft w:val="0"/>
      <w:marRight w:val="0"/>
      <w:marTop w:val="0"/>
      <w:marBottom w:val="0"/>
      <w:divBdr>
        <w:top w:val="none" w:sz="0" w:space="0" w:color="auto"/>
        <w:left w:val="none" w:sz="0" w:space="0" w:color="auto"/>
        <w:bottom w:val="none" w:sz="0" w:space="0" w:color="auto"/>
        <w:right w:val="none" w:sz="0" w:space="0" w:color="auto"/>
      </w:divBdr>
    </w:div>
    <w:div w:id="1816987470">
      <w:bodyDiv w:val="1"/>
      <w:marLeft w:val="0"/>
      <w:marRight w:val="0"/>
      <w:marTop w:val="0"/>
      <w:marBottom w:val="0"/>
      <w:divBdr>
        <w:top w:val="none" w:sz="0" w:space="0" w:color="auto"/>
        <w:left w:val="none" w:sz="0" w:space="0" w:color="auto"/>
        <w:bottom w:val="none" w:sz="0" w:space="0" w:color="auto"/>
        <w:right w:val="none" w:sz="0" w:space="0" w:color="auto"/>
      </w:divBdr>
    </w:div>
    <w:div w:id="1835490612">
      <w:bodyDiv w:val="1"/>
      <w:marLeft w:val="0"/>
      <w:marRight w:val="0"/>
      <w:marTop w:val="0"/>
      <w:marBottom w:val="0"/>
      <w:divBdr>
        <w:top w:val="none" w:sz="0" w:space="0" w:color="auto"/>
        <w:left w:val="none" w:sz="0" w:space="0" w:color="auto"/>
        <w:bottom w:val="none" w:sz="0" w:space="0" w:color="auto"/>
        <w:right w:val="none" w:sz="0" w:space="0" w:color="auto"/>
      </w:divBdr>
      <w:divsChild>
        <w:div w:id="37319270">
          <w:marLeft w:val="446"/>
          <w:marRight w:val="0"/>
          <w:marTop w:val="0"/>
          <w:marBottom w:val="60"/>
          <w:divBdr>
            <w:top w:val="none" w:sz="0" w:space="0" w:color="auto"/>
            <w:left w:val="none" w:sz="0" w:space="0" w:color="auto"/>
            <w:bottom w:val="none" w:sz="0" w:space="0" w:color="auto"/>
            <w:right w:val="none" w:sz="0" w:space="0" w:color="auto"/>
          </w:divBdr>
        </w:div>
      </w:divsChild>
    </w:div>
    <w:div w:id="1836995559">
      <w:bodyDiv w:val="1"/>
      <w:marLeft w:val="0"/>
      <w:marRight w:val="0"/>
      <w:marTop w:val="0"/>
      <w:marBottom w:val="0"/>
      <w:divBdr>
        <w:top w:val="none" w:sz="0" w:space="0" w:color="auto"/>
        <w:left w:val="none" w:sz="0" w:space="0" w:color="auto"/>
        <w:bottom w:val="none" w:sz="0" w:space="0" w:color="auto"/>
        <w:right w:val="none" w:sz="0" w:space="0" w:color="auto"/>
      </w:divBdr>
      <w:divsChild>
        <w:div w:id="29957238">
          <w:marLeft w:val="446"/>
          <w:marRight w:val="0"/>
          <w:marTop w:val="0"/>
          <w:marBottom w:val="60"/>
          <w:divBdr>
            <w:top w:val="none" w:sz="0" w:space="0" w:color="auto"/>
            <w:left w:val="none" w:sz="0" w:space="0" w:color="auto"/>
            <w:bottom w:val="none" w:sz="0" w:space="0" w:color="auto"/>
            <w:right w:val="none" w:sz="0" w:space="0" w:color="auto"/>
          </w:divBdr>
        </w:div>
      </w:divsChild>
    </w:div>
    <w:div w:id="1843816585">
      <w:bodyDiv w:val="1"/>
      <w:marLeft w:val="0"/>
      <w:marRight w:val="0"/>
      <w:marTop w:val="0"/>
      <w:marBottom w:val="0"/>
      <w:divBdr>
        <w:top w:val="none" w:sz="0" w:space="0" w:color="auto"/>
        <w:left w:val="none" w:sz="0" w:space="0" w:color="auto"/>
        <w:bottom w:val="none" w:sz="0" w:space="0" w:color="auto"/>
        <w:right w:val="none" w:sz="0" w:space="0" w:color="auto"/>
      </w:divBdr>
      <w:divsChild>
        <w:div w:id="475490394">
          <w:marLeft w:val="446"/>
          <w:marRight w:val="0"/>
          <w:marTop w:val="0"/>
          <w:marBottom w:val="60"/>
          <w:divBdr>
            <w:top w:val="none" w:sz="0" w:space="0" w:color="auto"/>
            <w:left w:val="none" w:sz="0" w:space="0" w:color="auto"/>
            <w:bottom w:val="none" w:sz="0" w:space="0" w:color="auto"/>
            <w:right w:val="none" w:sz="0" w:space="0" w:color="auto"/>
          </w:divBdr>
        </w:div>
      </w:divsChild>
    </w:div>
    <w:div w:id="1860585905">
      <w:bodyDiv w:val="1"/>
      <w:marLeft w:val="0"/>
      <w:marRight w:val="0"/>
      <w:marTop w:val="0"/>
      <w:marBottom w:val="0"/>
      <w:divBdr>
        <w:top w:val="none" w:sz="0" w:space="0" w:color="auto"/>
        <w:left w:val="none" w:sz="0" w:space="0" w:color="auto"/>
        <w:bottom w:val="none" w:sz="0" w:space="0" w:color="auto"/>
        <w:right w:val="none" w:sz="0" w:space="0" w:color="auto"/>
      </w:divBdr>
    </w:div>
    <w:div w:id="1876506984">
      <w:bodyDiv w:val="1"/>
      <w:marLeft w:val="0"/>
      <w:marRight w:val="0"/>
      <w:marTop w:val="0"/>
      <w:marBottom w:val="0"/>
      <w:divBdr>
        <w:top w:val="none" w:sz="0" w:space="0" w:color="auto"/>
        <w:left w:val="none" w:sz="0" w:space="0" w:color="auto"/>
        <w:bottom w:val="none" w:sz="0" w:space="0" w:color="auto"/>
        <w:right w:val="none" w:sz="0" w:space="0" w:color="auto"/>
      </w:divBdr>
      <w:divsChild>
        <w:div w:id="1403025663">
          <w:marLeft w:val="446"/>
          <w:marRight w:val="0"/>
          <w:marTop w:val="0"/>
          <w:marBottom w:val="60"/>
          <w:divBdr>
            <w:top w:val="none" w:sz="0" w:space="0" w:color="auto"/>
            <w:left w:val="none" w:sz="0" w:space="0" w:color="auto"/>
            <w:bottom w:val="none" w:sz="0" w:space="0" w:color="auto"/>
            <w:right w:val="none" w:sz="0" w:space="0" w:color="auto"/>
          </w:divBdr>
        </w:div>
      </w:divsChild>
    </w:div>
    <w:div w:id="1891067013">
      <w:bodyDiv w:val="1"/>
      <w:marLeft w:val="0"/>
      <w:marRight w:val="0"/>
      <w:marTop w:val="0"/>
      <w:marBottom w:val="0"/>
      <w:divBdr>
        <w:top w:val="none" w:sz="0" w:space="0" w:color="auto"/>
        <w:left w:val="none" w:sz="0" w:space="0" w:color="auto"/>
        <w:bottom w:val="none" w:sz="0" w:space="0" w:color="auto"/>
        <w:right w:val="none" w:sz="0" w:space="0" w:color="auto"/>
      </w:divBdr>
      <w:divsChild>
        <w:div w:id="880485268">
          <w:marLeft w:val="446"/>
          <w:marRight w:val="0"/>
          <w:marTop w:val="0"/>
          <w:marBottom w:val="60"/>
          <w:divBdr>
            <w:top w:val="none" w:sz="0" w:space="0" w:color="auto"/>
            <w:left w:val="none" w:sz="0" w:space="0" w:color="auto"/>
            <w:bottom w:val="none" w:sz="0" w:space="0" w:color="auto"/>
            <w:right w:val="none" w:sz="0" w:space="0" w:color="auto"/>
          </w:divBdr>
        </w:div>
      </w:divsChild>
    </w:div>
    <w:div w:id="1896621422">
      <w:bodyDiv w:val="1"/>
      <w:marLeft w:val="0"/>
      <w:marRight w:val="0"/>
      <w:marTop w:val="0"/>
      <w:marBottom w:val="0"/>
      <w:divBdr>
        <w:top w:val="none" w:sz="0" w:space="0" w:color="auto"/>
        <w:left w:val="none" w:sz="0" w:space="0" w:color="auto"/>
        <w:bottom w:val="none" w:sz="0" w:space="0" w:color="auto"/>
        <w:right w:val="none" w:sz="0" w:space="0" w:color="auto"/>
      </w:divBdr>
    </w:div>
    <w:div w:id="1912345708">
      <w:bodyDiv w:val="1"/>
      <w:marLeft w:val="0"/>
      <w:marRight w:val="0"/>
      <w:marTop w:val="0"/>
      <w:marBottom w:val="0"/>
      <w:divBdr>
        <w:top w:val="none" w:sz="0" w:space="0" w:color="auto"/>
        <w:left w:val="none" w:sz="0" w:space="0" w:color="auto"/>
        <w:bottom w:val="none" w:sz="0" w:space="0" w:color="auto"/>
        <w:right w:val="none" w:sz="0" w:space="0" w:color="auto"/>
      </w:divBdr>
      <w:divsChild>
        <w:div w:id="1666133031">
          <w:marLeft w:val="144"/>
          <w:marRight w:val="0"/>
          <w:marTop w:val="20"/>
          <w:marBottom w:val="0"/>
          <w:divBdr>
            <w:top w:val="none" w:sz="0" w:space="0" w:color="auto"/>
            <w:left w:val="none" w:sz="0" w:space="0" w:color="auto"/>
            <w:bottom w:val="none" w:sz="0" w:space="0" w:color="auto"/>
            <w:right w:val="none" w:sz="0" w:space="0" w:color="auto"/>
          </w:divBdr>
        </w:div>
      </w:divsChild>
    </w:div>
    <w:div w:id="1941061931">
      <w:bodyDiv w:val="1"/>
      <w:marLeft w:val="0"/>
      <w:marRight w:val="0"/>
      <w:marTop w:val="0"/>
      <w:marBottom w:val="0"/>
      <w:divBdr>
        <w:top w:val="none" w:sz="0" w:space="0" w:color="auto"/>
        <w:left w:val="none" w:sz="0" w:space="0" w:color="auto"/>
        <w:bottom w:val="none" w:sz="0" w:space="0" w:color="auto"/>
        <w:right w:val="none" w:sz="0" w:space="0" w:color="auto"/>
      </w:divBdr>
      <w:divsChild>
        <w:div w:id="2118213161">
          <w:marLeft w:val="446"/>
          <w:marRight w:val="0"/>
          <w:marTop w:val="0"/>
          <w:marBottom w:val="60"/>
          <w:divBdr>
            <w:top w:val="none" w:sz="0" w:space="0" w:color="auto"/>
            <w:left w:val="none" w:sz="0" w:space="0" w:color="auto"/>
            <w:bottom w:val="none" w:sz="0" w:space="0" w:color="auto"/>
            <w:right w:val="none" w:sz="0" w:space="0" w:color="auto"/>
          </w:divBdr>
        </w:div>
      </w:divsChild>
    </w:div>
    <w:div w:id="1943874219">
      <w:bodyDiv w:val="1"/>
      <w:marLeft w:val="0"/>
      <w:marRight w:val="0"/>
      <w:marTop w:val="0"/>
      <w:marBottom w:val="0"/>
      <w:divBdr>
        <w:top w:val="none" w:sz="0" w:space="0" w:color="auto"/>
        <w:left w:val="none" w:sz="0" w:space="0" w:color="auto"/>
        <w:bottom w:val="none" w:sz="0" w:space="0" w:color="auto"/>
        <w:right w:val="none" w:sz="0" w:space="0" w:color="auto"/>
      </w:divBdr>
      <w:divsChild>
        <w:div w:id="1879513920">
          <w:marLeft w:val="446"/>
          <w:marRight w:val="0"/>
          <w:marTop w:val="0"/>
          <w:marBottom w:val="60"/>
          <w:divBdr>
            <w:top w:val="none" w:sz="0" w:space="0" w:color="auto"/>
            <w:left w:val="none" w:sz="0" w:space="0" w:color="auto"/>
            <w:bottom w:val="none" w:sz="0" w:space="0" w:color="auto"/>
            <w:right w:val="none" w:sz="0" w:space="0" w:color="auto"/>
          </w:divBdr>
        </w:div>
      </w:divsChild>
    </w:div>
    <w:div w:id="1951624480">
      <w:bodyDiv w:val="1"/>
      <w:marLeft w:val="0"/>
      <w:marRight w:val="0"/>
      <w:marTop w:val="0"/>
      <w:marBottom w:val="0"/>
      <w:divBdr>
        <w:top w:val="none" w:sz="0" w:space="0" w:color="auto"/>
        <w:left w:val="none" w:sz="0" w:space="0" w:color="auto"/>
        <w:bottom w:val="none" w:sz="0" w:space="0" w:color="auto"/>
        <w:right w:val="none" w:sz="0" w:space="0" w:color="auto"/>
      </w:divBdr>
      <w:divsChild>
        <w:div w:id="159778424">
          <w:marLeft w:val="274"/>
          <w:marRight w:val="0"/>
          <w:marTop w:val="0"/>
          <w:marBottom w:val="0"/>
          <w:divBdr>
            <w:top w:val="none" w:sz="0" w:space="0" w:color="auto"/>
            <w:left w:val="none" w:sz="0" w:space="0" w:color="auto"/>
            <w:bottom w:val="none" w:sz="0" w:space="0" w:color="auto"/>
            <w:right w:val="none" w:sz="0" w:space="0" w:color="auto"/>
          </w:divBdr>
        </w:div>
        <w:div w:id="202445284">
          <w:marLeft w:val="187"/>
          <w:marRight w:val="0"/>
          <w:marTop w:val="0"/>
          <w:marBottom w:val="0"/>
          <w:divBdr>
            <w:top w:val="none" w:sz="0" w:space="0" w:color="auto"/>
            <w:left w:val="none" w:sz="0" w:space="0" w:color="auto"/>
            <w:bottom w:val="none" w:sz="0" w:space="0" w:color="auto"/>
            <w:right w:val="none" w:sz="0" w:space="0" w:color="auto"/>
          </w:divBdr>
        </w:div>
        <w:div w:id="385570650">
          <w:marLeft w:val="187"/>
          <w:marRight w:val="0"/>
          <w:marTop w:val="0"/>
          <w:marBottom w:val="0"/>
          <w:divBdr>
            <w:top w:val="none" w:sz="0" w:space="0" w:color="auto"/>
            <w:left w:val="none" w:sz="0" w:space="0" w:color="auto"/>
            <w:bottom w:val="none" w:sz="0" w:space="0" w:color="auto"/>
            <w:right w:val="none" w:sz="0" w:space="0" w:color="auto"/>
          </w:divBdr>
        </w:div>
        <w:div w:id="397560194">
          <w:marLeft w:val="187"/>
          <w:marRight w:val="0"/>
          <w:marTop w:val="0"/>
          <w:marBottom w:val="0"/>
          <w:divBdr>
            <w:top w:val="none" w:sz="0" w:space="0" w:color="auto"/>
            <w:left w:val="none" w:sz="0" w:space="0" w:color="auto"/>
            <w:bottom w:val="none" w:sz="0" w:space="0" w:color="auto"/>
            <w:right w:val="none" w:sz="0" w:space="0" w:color="auto"/>
          </w:divBdr>
        </w:div>
        <w:div w:id="405693189">
          <w:marLeft w:val="187"/>
          <w:marRight w:val="0"/>
          <w:marTop w:val="0"/>
          <w:marBottom w:val="0"/>
          <w:divBdr>
            <w:top w:val="none" w:sz="0" w:space="0" w:color="auto"/>
            <w:left w:val="none" w:sz="0" w:space="0" w:color="auto"/>
            <w:bottom w:val="none" w:sz="0" w:space="0" w:color="auto"/>
            <w:right w:val="none" w:sz="0" w:space="0" w:color="auto"/>
          </w:divBdr>
        </w:div>
        <w:div w:id="658728536">
          <w:marLeft w:val="187"/>
          <w:marRight w:val="0"/>
          <w:marTop w:val="0"/>
          <w:marBottom w:val="0"/>
          <w:divBdr>
            <w:top w:val="none" w:sz="0" w:space="0" w:color="auto"/>
            <w:left w:val="none" w:sz="0" w:space="0" w:color="auto"/>
            <w:bottom w:val="none" w:sz="0" w:space="0" w:color="auto"/>
            <w:right w:val="none" w:sz="0" w:space="0" w:color="auto"/>
          </w:divBdr>
        </w:div>
        <w:div w:id="747114379">
          <w:marLeft w:val="187"/>
          <w:marRight w:val="0"/>
          <w:marTop w:val="0"/>
          <w:marBottom w:val="0"/>
          <w:divBdr>
            <w:top w:val="none" w:sz="0" w:space="0" w:color="auto"/>
            <w:left w:val="none" w:sz="0" w:space="0" w:color="auto"/>
            <w:bottom w:val="none" w:sz="0" w:space="0" w:color="auto"/>
            <w:right w:val="none" w:sz="0" w:space="0" w:color="auto"/>
          </w:divBdr>
        </w:div>
        <w:div w:id="776020829">
          <w:marLeft w:val="187"/>
          <w:marRight w:val="0"/>
          <w:marTop w:val="0"/>
          <w:marBottom w:val="0"/>
          <w:divBdr>
            <w:top w:val="none" w:sz="0" w:space="0" w:color="auto"/>
            <w:left w:val="none" w:sz="0" w:space="0" w:color="auto"/>
            <w:bottom w:val="none" w:sz="0" w:space="0" w:color="auto"/>
            <w:right w:val="none" w:sz="0" w:space="0" w:color="auto"/>
          </w:divBdr>
        </w:div>
        <w:div w:id="833570284">
          <w:marLeft w:val="187"/>
          <w:marRight w:val="0"/>
          <w:marTop w:val="0"/>
          <w:marBottom w:val="0"/>
          <w:divBdr>
            <w:top w:val="none" w:sz="0" w:space="0" w:color="auto"/>
            <w:left w:val="none" w:sz="0" w:space="0" w:color="auto"/>
            <w:bottom w:val="none" w:sz="0" w:space="0" w:color="auto"/>
            <w:right w:val="none" w:sz="0" w:space="0" w:color="auto"/>
          </w:divBdr>
        </w:div>
        <w:div w:id="865017868">
          <w:marLeft w:val="187"/>
          <w:marRight w:val="0"/>
          <w:marTop w:val="0"/>
          <w:marBottom w:val="0"/>
          <w:divBdr>
            <w:top w:val="none" w:sz="0" w:space="0" w:color="auto"/>
            <w:left w:val="none" w:sz="0" w:space="0" w:color="auto"/>
            <w:bottom w:val="none" w:sz="0" w:space="0" w:color="auto"/>
            <w:right w:val="none" w:sz="0" w:space="0" w:color="auto"/>
          </w:divBdr>
        </w:div>
        <w:div w:id="919408991">
          <w:marLeft w:val="187"/>
          <w:marRight w:val="0"/>
          <w:marTop w:val="0"/>
          <w:marBottom w:val="0"/>
          <w:divBdr>
            <w:top w:val="none" w:sz="0" w:space="0" w:color="auto"/>
            <w:left w:val="none" w:sz="0" w:space="0" w:color="auto"/>
            <w:bottom w:val="none" w:sz="0" w:space="0" w:color="auto"/>
            <w:right w:val="none" w:sz="0" w:space="0" w:color="auto"/>
          </w:divBdr>
        </w:div>
        <w:div w:id="1338187925">
          <w:marLeft w:val="187"/>
          <w:marRight w:val="0"/>
          <w:marTop w:val="0"/>
          <w:marBottom w:val="0"/>
          <w:divBdr>
            <w:top w:val="none" w:sz="0" w:space="0" w:color="auto"/>
            <w:left w:val="none" w:sz="0" w:space="0" w:color="auto"/>
            <w:bottom w:val="none" w:sz="0" w:space="0" w:color="auto"/>
            <w:right w:val="none" w:sz="0" w:space="0" w:color="auto"/>
          </w:divBdr>
        </w:div>
        <w:div w:id="1738742390">
          <w:marLeft w:val="274"/>
          <w:marRight w:val="0"/>
          <w:marTop w:val="0"/>
          <w:marBottom w:val="0"/>
          <w:divBdr>
            <w:top w:val="none" w:sz="0" w:space="0" w:color="auto"/>
            <w:left w:val="none" w:sz="0" w:space="0" w:color="auto"/>
            <w:bottom w:val="none" w:sz="0" w:space="0" w:color="auto"/>
            <w:right w:val="none" w:sz="0" w:space="0" w:color="auto"/>
          </w:divBdr>
        </w:div>
        <w:div w:id="1744179633">
          <w:marLeft w:val="187"/>
          <w:marRight w:val="0"/>
          <w:marTop w:val="0"/>
          <w:marBottom w:val="0"/>
          <w:divBdr>
            <w:top w:val="none" w:sz="0" w:space="0" w:color="auto"/>
            <w:left w:val="none" w:sz="0" w:space="0" w:color="auto"/>
            <w:bottom w:val="none" w:sz="0" w:space="0" w:color="auto"/>
            <w:right w:val="none" w:sz="0" w:space="0" w:color="auto"/>
          </w:divBdr>
        </w:div>
        <w:div w:id="1765031066">
          <w:marLeft w:val="274"/>
          <w:marRight w:val="0"/>
          <w:marTop w:val="0"/>
          <w:marBottom w:val="0"/>
          <w:divBdr>
            <w:top w:val="none" w:sz="0" w:space="0" w:color="auto"/>
            <w:left w:val="none" w:sz="0" w:space="0" w:color="auto"/>
            <w:bottom w:val="none" w:sz="0" w:space="0" w:color="auto"/>
            <w:right w:val="none" w:sz="0" w:space="0" w:color="auto"/>
          </w:divBdr>
        </w:div>
        <w:div w:id="1803616575">
          <w:marLeft w:val="187"/>
          <w:marRight w:val="0"/>
          <w:marTop w:val="0"/>
          <w:marBottom w:val="0"/>
          <w:divBdr>
            <w:top w:val="none" w:sz="0" w:space="0" w:color="auto"/>
            <w:left w:val="none" w:sz="0" w:space="0" w:color="auto"/>
            <w:bottom w:val="none" w:sz="0" w:space="0" w:color="auto"/>
            <w:right w:val="none" w:sz="0" w:space="0" w:color="auto"/>
          </w:divBdr>
        </w:div>
        <w:div w:id="1891575713">
          <w:marLeft w:val="187"/>
          <w:marRight w:val="0"/>
          <w:marTop w:val="0"/>
          <w:marBottom w:val="0"/>
          <w:divBdr>
            <w:top w:val="none" w:sz="0" w:space="0" w:color="auto"/>
            <w:left w:val="none" w:sz="0" w:space="0" w:color="auto"/>
            <w:bottom w:val="none" w:sz="0" w:space="0" w:color="auto"/>
            <w:right w:val="none" w:sz="0" w:space="0" w:color="auto"/>
          </w:divBdr>
        </w:div>
        <w:div w:id="1926299758">
          <w:marLeft w:val="187"/>
          <w:marRight w:val="0"/>
          <w:marTop w:val="0"/>
          <w:marBottom w:val="0"/>
          <w:divBdr>
            <w:top w:val="none" w:sz="0" w:space="0" w:color="auto"/>
            <w:left w:val="none" w:sz="0" w:space="0" w:color="auto"/>
            <w:bottom w:val="none" w:sz="0" w:space="0" w:color="auto"/>
            <w:right w:val="none" w:sz="0" w:space="0" w:color="auto"/>
          </w:divBdr>
        </w:div>
        <w:div w:id="2018193752">
          <w:marLeft w:val="187"/>
          <w:marRight w:val="0"/>
          <w:marTop w:val="0"/>
          <w:marBottom w:val="0"/>
          <w:divBdr>
            <w:top w:val="none" w:sz="0" w:space="0" w:color="auto"/>
            <w:left w:val="none" w:sz="0" w:space="0" w:color="auto"/>
            <w:bottom w:val="none" w:sz="0" w:space="0" w:color="auto"/>
            <w:right w:val="none" w:sz="0" w:space="0" w:color="auto"/>
          </w:divBdr>
        </w:div>
      </w:divsChild>
    </w:div>
    <w:div w:id="1970043979">
      <w:bodyDiv w:val="1"/>
      <w:marLeft w:val="0"/>
      <w:marRight w:val="0"/>
      <w:marTop w:val="0"/>
      <w:marBottom w:val="0"/>
      <w:divBdr>
        <w:top w:val="none" w:sz="0" w:space="0" w:color="auto"/>
        <w:left w:val="none" w:sz="0" w:space="0" w:color="auto"/>
        <w:bottom w:val="none" w:sz="0" w:space="0" w:color="auto"/>
        <w:right w:val="none" w:sz="0" w:space="0" w:color="auto"/>
      </w:divBdr>
    </w:div>
    <w:div w:id="1983659574">
      <w:bodyDiv w:val="1"/>
      <w:marLeft w:val="0"/>
      <w:marRight w:val="0"/>
      <w:marTop w:val="0"/>
      <w:marBottom w:val="0"/>
      <w:divBdr>
        <w:top w:val="none" w:sz="0" w:space="0" w:color="auto"/>
        <w:left w:val="none" w:sz="0" w:space="0" w:color="auto"/>
        <w:bottom w:val="none" w:sz="0" w:space="0" w:color="auto"/>
        <w:right w:val="none" w:sz="0" w:space="0" w:color="auto"/>
      </w:divBdr>
      <w:divsChild>
        <w:div w:id="675959390">
          <w:marLeft w:val="0"/>
          <w:marRight w:val="0"/>
          <w:marTop w:val="0"/>
          <w:marBottom w:val="0"/>
          <w:divBdr>
            <w:top w:val="none" w:sz="0" w:space="0" w:color="auto"/>
            <w:left w:val="none" w:sz="0" w:space="0" w:color="auto"/>
            <w:bottom w:val="none" w:sz="0" w:space="0" w:color="auto"/>
            <w:right w:val="none" w:sz="0" w:space="0" w:color="auto"/>
          </w:divBdr>
          <w:divsChild>
            <w:div w:id="2040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050">
      <w:bodyDiv w:val="1"/>
      <w:marLeft w:val="0"/>
      <w:marRight w:val="0"/>
      <w:marTop w:val="0"/>
      <w:marBottom w:val="0"/>
      <w:divBdr>
        <w:top w:val="none" w:sz="0" w:space="0" w:color="auto"/>
        <w:left w:val="none" w:sz="0" w:space="0" w:color="auto"/>
        <w:bottom w:val="none" w:sz="0" w:space="0" w:color="auto"/>
        <w:right w:val="none" w:sz="0" w:space="0" w:color="auto"/>
      </w:divBdr>
    </w:div>
    <w:div w:id="2076733383">
      <w:bodyDiv w:val="1"/>
      <w:marLeft w:val="0"/>
      <w:marRight w:val="0"/>
      <w:marTop w:val="0"/>
      <w:marBottom w:val="0"/>
      <w:divBdr>
        <w:top w:val="none" w:sz="0" w:space="0" w:color="auto"/>
        <w:left w:val="none" w:sz="0" w:space="0" w:color="auto"/>
        <w:bottom w:val="none" w:sz="0" w:space="0" w:color="auto"/>
        <w:right w:val="none" w:sz="0" w:space="0" w:color="auto"/>
      </w:divBdr>
      <w:divsChild>
        <w:div w:id="596406416">
          <w:marLeft w:val="360"/>
          <w:marRight w:val="0"/>
          <w:marTop w:val="0"/>
          <w:marBottom w:val="60"/>
          <w:divBdr>
            <w:top w:val="none" w:sz="0" w:space="0" w:color="auto"/>
            <w:left w:val="none" w:sz="0" w:space="0" w:color="auto"/>
            <w:bottom w:val="none" w:sz="0" w:space="0" w:color="auto"/>
            <w:right w:val="none" w:sz="0" w:space="0" w:color="auto"/>
          </w:divBdr>
        </w:div>
      </w:divsChild>
    </w:div>
    <w:div w:id="2077049149">
      <w:bodyDiv w:val="1"/>
      <w:marLeft w:val="0"/>
      <w:marRight w:val="0"/>
      <w:marTop w:val="0"/>
      <w:marBottom w:val="0"/>
      <w:divBdr>
        <w:top w:val="none" w:sz="0" w:space="0" w:color="auto"/>
        <w:left w:val="none" w:sz="0" w:space="0" w:color="auto"/>
        <w:bottom w:val="none" w:sz="0" w:space="0" w:color="auto"/>
        <w:right w:val="none" w:sz="0" w:space="0" w:color="auto"/>
      </w:divBdr>
    </w:div>
    <w:div w:id="2084639029">
      <w:bodyDiv w:val="1"/>
      <w:marLeft w:val="0"/>
      <w:marRight w:val="0"/>
      <w:marTop w:val="0"/>
      <w:marBottom w:val="0"/>
      <w:divBdr>
        <w:top w:val="none" w:sz="0" w:space="0" w:color="auto"/>
        <w:left w:val="none" w:sz="0" w:space="0" w:color="auto"/>
        <w:bottom w:val="none" w:sz="0" w:space="0" w:color="auto"/>
        <w:right w:val="none" w:sz="0" w:space="0" w:color="auto"/>
      </w:divBdr>
      <w:divsChild>
        <w:div w:id="240141423">
          <w:marLeft w:val="144"/>
          <w:marRight w:val="0"/>
          <w:marTop w:val="20"/>
          <w:marBottom w:val="0"/>
          <w:divBdr>
            <w:top w:val="none" w:sz="0" w:space="0" w:color="auto"/>
            <w:left w:val="none" w:sz="0" w:space="0" w:color="auto"/>
            <w:bottom w:val="none" w:sz="0" w:space="0" w:color="auto"/>
            <w:right w:val="none" w:sz="0" w:space="0" w:color="auto"/>
          </w:divBdr>
        </w:div>
      </w:divsChild>
    </w:div>
    <w:div w:id="2095735561">
      <w:bodyDiv w:val="1"/>
      <w:marLeft w:val="0"/>
      <w:marRight w:val="0"/>
      <w:marTop w:val="0"/>
      <w:marBottom w:val="0"/>
      <w:divBdr>
        <w:top w:val="none" w:sz="0" w:space="0" w:color="auto"/>
        <w:left w:val="none" w:sz="0" w:space="0" w:color="auto"/>
        <w:bottom w:val="none" w:sz="0" w:space="0" w:color="auto"/>
        <w:right w:val="none" w:sz="0" w:space="0" w:color="auto"/>
      </w:divBdr>
      <w:divsChild>
        <w:div w:id="1304775195">
          <w:marLeft w:val="446"/>
          <w:marRight w:val="0"/>
          <w:marTop w:val="20"/>
          <w:marBottom w:val="0"/>
          <w:divBdr>
            <w:top w:val="none" w:sz="0" w:space="0" w:color="auto"/>
            <w:left w:val="none" w:sz="0" w:space="0" w:color="auto"/>
            <w:bottom w:val="none" w:sz="0" w:space="0" w:color="auto"/>
            <w:right w:val="none" w:sz="0" w:space="0" w:color="auto"/>
          </w:divBdr>
        </w:div>
      </w:divsChild>
    </w:div>
    <w:div w:id="2108426590">
      <w:bodyDiv w:val="1"/>
      <w:marLeft w:val="0"/>
      <w:marRight w:val="0"/>
      <w:marTop w:val="0"/>
      <w:marBottom w:val="0"/>
      <w:divBdr>
        <w:top w:val="none" w:sz="0" w:space="0" w:color="auto"/>
        <w:left w:val="none" w:sz="0" w:space="0" w:color="auto"/>
        <w:bottom w:val="none" w:sz="0" w:space="0" w:color="auto"/>
        <w:right w:val="none" w:sz="0" w:space="0" w:color="auto"/>
      </w:divBdr>
    </w:div>
    <w:div w:id="2126189082">
      <w:bodyDiv w:val="1"/>
      <w:marLeft w:val="0"/>
      <w:marRight w:val="0"/>
      <w:marTop w:val="0"/>
      <w:marBottom w:val="0"/>
      <w:divBdr>
        <w:top w:val="none" w:sz="0" w:space="0" w:color="auto"/>
        <w:left w:val="none" w:sz="0" w:space="0" w:color="auto"/>
        <w:bottom w:val="none" w:sz="0" w:space="0" w:color="auto"/>
        <w:right w:val="none" w:sz="0" w:space="0" w:color="auto"/>
      </w:divBdr>
      <w:divsChild>
        <w:div w:id="146749570">
          <w:marLeft w:val="446"/>
          <w:marRight w:val="0"/>
          <w:marTop w:val="0"/>
          <w:marBottom w:val="120"/>
          <w:divBdr>
            <w:top w:val="none" w:sz="0" w:space="0" w:color="auto"/>
            <w:left w:val="none" w:sz="0" w:space="0" w:color="auto"/>
            <w:bottom w:val="none" w:sz="0" w:space="0" w:color="auto"/>
            <w:right w:val="none" w:sz="0" w:space="0" w:color="auto"/>
          </w:divBdr>
        </w:div>
      </w:divsChild>
    </w:div>
    <w:div w:id="2137137919">
      <w:bodyDiv w:val="1"/>
      <w:marLeft w:val="0"/>
      <w:marRight w:val="0"/>
      <w:marTop w:val="0"/>
      <w:marBottom w:val="0"/>
      <w:divBdr>
        <w:top w:val="none" w:sz="0" w:space="0" w:color="auto"/>
        <w:left w:val="none" w:sz="0" w:space="0" w:color="auto"/>
        <w:bottom w:val="none" w:sz="0" w:space="0" w:color="auto"/>
        <w:right w:val="none" w:sz="0" w:space="0" w:color="auto"/>
      </w:divBdr>
    </w:div>
    <w:div w:id="2142267024">
      <w:bodyDiv w:val="1"/>
      <w:marLeft w:val="0"/>
      <w:marRight w:val="0"/>
      <w:marTop w:val="0"/>
      <w:marBottom w:val="0"/>
      <w:divBdr>
        <w:top w:val="none" w:sz="0" w:space="0" w:color="auto"/>
        <w:left w:val="none" w:sz="0" w:space="0" w:color="auto"/>
        <w:bottom w:val="none" w:sz="0" w:space="0" w:color="auto"/>
        <w:right w:val="none" w:sz="0" w:space="0" w:color="auto"/>
      </w:divBdr>
      <w:divsChild>
        <w:div w:id="33426403">
          <w:marLeft w:val="1166"/>
          <w:marRight w:val="0"/>
          <w:marTop w:val="120"/>
          <w:marBottom w:val="120"/>
          <w:divBdr>
            <w:top w:val="none" w:sz="0" w:space="0" w:color="auto"/>
            <w:left w:val="none" w:sz="0" w:space="0" w:color="auto"/>
            <w:bottom w:val="none" w:sz="0" w:space="0" w:color="auto"/>
            <w:right w:val="none" w:sz="0" w:space="0" w:color="auto"/>
          </w:divBdr>
        </w:div>
        <w:div w:id="201483995">
          <w:marLeft w:val="1166"/>
          <w:marRight w:val="0"/>
          <w:marTop w:val="120"/>
          <w:marBottom w:val="120"/>
          <w:divBdr>
            <w:top w:val="none" w:sz="0" w:space="0" w:color="auto"/>
            <w:left w:val="none" w:sz="0" w:space="0" w:color="auto"/>
            <w:bottom w:val="none" w:sz="0" w:space="0" w:color="auto"/>
            <w:right w:val="none" w:sz="0" w:space="0" w:color="auto"/>
          </w:divBdr>
        </w:div>
      </w:divsChild>
    </w:div>
    <w:div w:id="2147041219">
      <w:bodyDiv w:val="1"/>
      <w:marLeft w:val="0"/>
      <w:marRight w:val="0"/>
      <w:marTop w:val="0"/>
      <w:marBottom w:val="0"/>
      <w:divBdr>
        <w:top w:val="none" w:sz="0" w:space="0" w:color="auto"/>
        <w:left w:val="none" w:sz="0" w:space="0" w:color="auto"/>
        <w:bottom w:val="none" w:sz="0" w:space="0" w:color="auto"/>
        <w:right w:val="none" w:sz="0" w:space="0" w:color="auto"/>
      </w:divBdr>
      <w:divsChild>
        <w:div w:id="252521378">
          <w:marLeft w:val="446"/>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A9F3D-5202-4734-97CB-B4B050CC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EIC RFP Response</vt:lpstr>
    </vt:vector>
  </TitlesOfParts>
  <Company>iGATE</Company>
  <LinksUpToDate>false</LinksUpToDate>
  <CharactersWithSpaces>10463</CharactersWithSpaces>
  <SharedDoc>false</SharedDoc>
  <HLinks>
    <vt:vector size="42" baseType="variant">
      <vt:variant>
        <vt:i4>1703986</vt:i4>
      </vt:variant>
      <vt:variant>
        <vt:i4>38</vt:i4>
      </vt:variant>
      <vt:variant>
        <vt:i4>0</vt:i4>
      </vt:variant>
      <vt:variant>
        <vt:i4>5</vt:i4>
      </vt:variant>
      <vt:variant>
        <vt:lpwstr/>
      </vt:variant>
      <vt:variant>
        <vt:lpwstr>_Toc271815072</vt:lpwstr>
      </vt:variant>
      <vt:variant>
        <vt:i4>1703986</vt:i4>
      </vt:variant>
      <vt:variant>
        <vt:i4>32</vt:i4>
      </vt:variant>
      <vt:variant>
        <vt:i4>0</vt:i4>
      </vt:variant>
      <vt:variant>
        <vt:i4>5</vt:i4>
      </vt:variant>
      <vt:variant>
        <vt:lpwstr/>
      </vt:variant>
      <vt:variant>
        <vt:lpwstr>_Toc271815071</vt:lpwstr>
      </vt:variant>
      <vt:variant>
        <vt:i4>1703986</vt:i4>
      </vt:variant>
      <vt:variant>
        <vt:i4>26</vt:i4>
      </vt:variant>
      <vt:variant>
        <vt:i4>0</vt:i4>
      </vt:variant>
      <vt:variant>
        <vt:i4>5</vt:i4>
      </vt:variant>
      <vt:variant>
        <vt:lpwstr/>
      </vt:variant>
      <vt:variant>
        <vt:lpwstr>_Toc271815070</vt:lpwstr>
      </vt:variant>
      <vt:variant>
        <vt:i4>1769522</vt:i4>
      </vt:variant>
      <vt:variant>
        <vt:i4>20</vt:i4>
      </vt:variant>
      <vt:variant>
        <vt:i4>0</vt:i4>
      </vt:variant>
      <vt:variant>
        <vt:i4>5</vt:i4>
      </vt:variant>
      <vt:variant>
        <vt:lpwstr/>
      </vt:variant>
      <vt:variant>
        <vt:lpwstr>_Toc271815069</vt:lpwstr>
      </vt:variant>
      <vt:variant>
        <vt:i4>1769522</vt:i4>
      </vt:variant>
      <vt:variant>
        <vt:i4>14</vt:i4>
      </vt:variant>
      <vt:variant>
        <vt:i4>0</vt:i4>
      </vt:variant>
      <vt:variant>
        <vt:i4>5</vt:i4>
      </vt:variant>
      <vt:variant>
        <vt:lpwstr/>
      </vt:variant>
      <vt:variant>
        <vt:lpwstr>_Toc271815068</vt:lpwstr>
      </vt:variant>
      <vt:variant>
        <vt:i4>1769522</vt:i4>
      </vt:variant>
      <vt:variant>
        <vt:i4>8</vt:i4>
      </vt:variant>
      <vt:variant>
        <vt:i4>0</vt:i4>
      </vt:variant>
      <vt:variant>
        <vt:i4>5</vt:i4>
      </vt:variant>
      <vt:variant>
        <vt:lpwstr/>
      </vt:variant>
      <vt:variant>
        <vt:lpwstr>_Toc271815067</vt:lpwstr>
      </vt:variant>
      <vt:variant>
        <vt:i4>1769522</vt:i4>
      </vt:variant>
      <vt:variant>
        <vt:i4>2</vt:i4>
      </vt:variant>
      <vt:variant>
        <vt:i4>0</vt:i4>
      </vt:variant>
      <vt:variant>
        <vt:i4>5</vt:i4>
      </vt:variant>
      <vt:variant>
        <vt:lpwstr/>
      </vt:variant>
      <vt:variant>
        <vt:lpwstr>_Toc271815066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EIC RFP Response</dc:title>
  <dc:subject/>
  <dc:creator>Tanmay Kumar Mishra</dc:creator>
  <cp:keywords/>
  <dc:description/>
  <cp:lastModifiedBy>ranjaya praharaj</cp:lastModifiedBy>
  <cp:revision>2</cp:revision>
  <cp:lastPrinted>2018-06-14T14:46:00Z</cp:lastPrinted>
  <dcterms:created xsi:type="dcterms:W3CDTF">2018-06-15T13:41:00Z</dcterms:created>
  <dcterms:modified xsi:type="dcterms:W3CDTF">2018-06-15T13:41:00Z</dcterms:modified>
</cp:coreProperties>
</file>